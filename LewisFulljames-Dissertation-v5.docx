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09B" w:rsidRPr="00A34109" w:rsidRDefault="0025409B" w:rsidP="0025409B">
      <w:pPr>
        <w:pStyle w:val="Title"/>
        <w:jc w:val="center"/>
        <w:rPr>
          <w:sz w:val="48"/>
          <w:szCs w:val="48"/>
        </w:rPr>
      </w:pPr>
      <w:bookmarkStart w:id="0" w:name="_Hlk536546553"/>
      <w:bookmarkStart w:id="1" w:name="_Hlk349242"/>
      <w:r w:rsidRPr="00A34109">
        <w:rPr>
          <w:sz w:val="48"/>
          <w:szCs w:val="48"/>
        </w:rPr>
        <w:t>Migrating SME On-Premises Services to Cloud Platform as a Service – From Analysis to Deployment</w:t>
      </w:r>
    </w:p>
    <w:p w:rsidR="005404C1" w:rsidRPr="00A34109" w:rsidRDefault="005404C1" w:rsidP="0025409B">
      <w:pPr>
        <w:pStyle w:val="Title"/>
        <w:jc w:val="center"/>
        <w:rPr>
          <w:sz w:val="48"/>
          <w:szCs w:val="48"/>
        </w:rPr>
      </w:pPr>
    </w:p>
    <w:p w:rsidR="0025409B" w:rsidRPr="00A34109" w:rsidRDefault="0025409B" w:rsidP="0025409B">
      <w:pPr>
        <w:pStyle w:val="Title"/>
        <w:jc w:val="center"/>
        <w:rPr>
          <w:sz w:val="48"/>
          <w:szCs w:val="48"/>
        </w:rPr>
      </w:pPr>
      <w:r w:rsidRPr="00A34109">
        <w:rPr>
          <w:sz w:val="48"/>
          <w:szCs w:val="48"/>
        </w:rPr>
        <w:t>Lewis Fulljames</w:t>
      </w:r>
    </w:p>
    <w:p w:rsidR="0025409B" w:rsidRPr="00A34109" w:rsidRDefault="005404C1" w:rsidP="00295D13">
      <w:pPr>
        <w:pStyle w:val="Title"/>
        <w:jc w:val="center"/>
        <w:rPr>
          <w:sz w:val="48"/>
          <w:szCs w:val="48"/>
        </w:rPr>
      </w:pPr>
      <w:r w:rsidRPr="00A34109">
        <w:rPr>
          <w:sz w:val="48"/>
          <w:szCs w:val="48"/>
        </w:rPr>
        <w:t>FUL16630227</w:t>
      </w:r>
    </w:p>
    <w:p w:rsidR="005404C1" w:rsidRPr="00A34109" w:rsidRDefault="005404C1" w:rsidP="005404C1">
      <w:pPr>
        <w:rPr>
          <w:sz w:val="48"/>
          <w:szCs w:val="48"/>
        </w:rPr>
      </w:pPr>
    </w:p>
    <w:p w:rsidR="005404C1" w:rsidRPr="00A34109" w:rsidRDefault="005404C1" w:rsidP="00295D13">
      <w:pPr>
        <w:pStyle w:val="Title"/>
        <w:jc w:val="center"/>
        <w:rPr>
          <w:sz w:val="48"/>
          <w:szCs w:val="48"/>
        </w:rPr>
      </w:pPr>
      <w:r w:rsidRPr="00A34109">
        <w:rPr>
          <w:sz w:val="48"/>
          <w:szCs w:val="48"/>
        </w:rPr>
        <w:t>A thesis submitted in partial fulfilment of the degree of BSc(Hons) Computer Science</w:t>
      </w:r>
    </w:p>
    <w:p w:rsidR="005404C1" w:rsidRPr="00A34109" w:rsidRDefault="005404C1" w:rsidP="005404C1">
      <w:pPr>
        <w:rPr>
          <w:sz w:val="48"/>
          <w:szCs w:val="48"/>
        </w:rPr>
      </w:pPr>
    </w:p>
    <w:p w:rsidR="0025409B" w:rsidRPr="00A34109" w:rsidRDefault="005404C1" w:rsidP="00295D13">
      <w:pPr>
        <w:pStyle w:val="Title"/>
        <w:jc w:val="center"/>
        <w:rPr>
          <w:sz w:val="48"/>
          <w:szCs w:val="48"/>
        </w:rPr>
      </w:pPr>
      <w:r w:rsidRPr="00A34109">
        <w:rPr>
          <w:sz w:val="48"/>
          <w:szCs w:val="48"/>
        </w:rPr>
        <w:t xml:space="preserve">School of </w:t>
      </w:r>
      <w:r w:rsidR="0025409B" w:rsidRPr="00A34109">
        <w:rPr>
          <w:sz w:val="48"/>
          <w:szCs w:val="48"/>
        </w:rPr>
        <w:t>Computer Science</w:t>
      </w:r>
    </w:p>
    <w:p w:rsidR="0025409B" w:rsidRPr="00A34109" w:rsidRDefault="0025409B" w:rsidP="00295D13">
      <w:pPr>
        <w:pStyle w:val="Title"/>
        <w:jc w:val="center"/>
        <w:rPr>
          <w:sz w:val="48"/>
          <w:szCs w:val="48"/>
        </w:rPr>
      </w:pPr>
      <w:r w:rsidRPr="00A34109">
        <w:rPr>
          <w:sz w:val="48"/>
          <w:szCs w:val="48"/>
        </w:rPr>
        <w:t>University of Lincoln</w:t>
      </w:r>
    </w:p>
    <w:p w:rsidR="005404C1" w:rsidRPr="00A34109" w:rsidRDefault="005404C1" w:rsidP="00295D13">
      <w:pPr>
        <w:pStyle w:val="Title"/>
        <w:jc w:val="center"/>
        <w:rPr>
          <w:sz w:val="48"/>
          <w:szCs w:val="48"/>
        </w:rPr>
      </w:pPr>
    </w:p>
    <w:p w:rsidR="00295D13" w:rsidRPr="00A34109" w:rsidRDefault="00295D13" w:rsidP="00295D13">
      <w:pPr>
        <w:pStyle w:val="Title"/>
        <w:jc w:val="center"/>
        <w:rPr>
          <w:sz w:val="48"/>
          <w:szCs w:val="48"/>
        </w:rPr>
      </w:pPr>
      <w:r w:rsidRPr="00A34109">
        <w:rPr>
          <w:sz w:val="48"/>
          <w:szCs w:val="48"/>
        </w:rPr>
        <w:t>2019</w:t>
      </w:r>
    </w:p>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295D13" w:rsidRPr="00A34109" w:rsidRDefault="00295D13" w:rsidP="00295D13"/>
    <w:p w:rsidR="00527465" w:rsidRPr="00A34109" w:rsidRDefault="00527465" w:rsidP="00295D13"/>
    <w:sdt>
      <w:sdtPr>
        <w:rPr>
          <w:rFonts w:asciiTheme="minorHAnsi" w:eastAsiaTheme="minorHAnsi" w:hAnsiTheme="minorHAnsi" w:cstheme="minorBidi"/>
          <w:color w:val="auto"/>
          <w:sz w:val="22"/>
          <w:szCs w:val="22"/>
          <w:lang w:val="en-GB"/>
        </w:rPr>
        <w:id w:val="-2080041491"/>
        <w:docPartObj>
          <w:docPartGallery w:val="Table of Contents"/>
          <w:docPartUnique/>
        </w:docPartObj>
      </w:sdtPr>
      <w:sdtEndPr>
        <w:rPr>
          <w:b/>
          <w:bCs/>
          <w:noProof/>
        </w:rPr>
      </w:sdtEndPr>
      <w:sdtContent>
        <w:p w:rsidR="00527465" w:rsidRPr="00A34109" w:rsidRDefault="00527465">
          <w:pPr>
            <w:pStyle w:val="TOCHeading"/>
          </w:pPr>
          <w:r w:rsidRPr="00A34109">
            <w:t>Contents</w:t>
          </w:r>
        </w:p>
        <w:p w:rsidR="00841A1F" w:rsidRDefault="00527465">
          <w:pPr>
            <w:pStyle w:val="TOC1"/>
            <w:tabs>
              <w:tab w:val="right" w:leader="dot" w:pos="9016"/>
            </w:tabs>
            <w:rPr>
              <w:rFonts w:eastAsiaTheme="minorEastAsia"/>
              <w:noProof/>
              <w:lang w:eastAsia="en-GB"/>
            </w:rPr>
          </w:pPr>
          <w:r w:rsidRPr="00A34109">
            <w:rPr>
              <w:b/>
              <w:bCs/>
              <w:noProof/>
            </w:rPr>
            <w:fldChar w:fldCharType="begin"/>
          </w:r>
          <w:r w:rsidRPr="00A34109">
            <w:rPr>
              <w:b/>
              <w:bCs/>
              <w:noProof/>
            </w:rPr>
            <w:instrText xml:space="preserve"> TOC \o "1-3" \h \z \u </w:instrText>
          </w:r>
          <w:r w:rsidRPr="00A34109">
            <w:rPr>
              <w:b/>
              <w:bCs/>
              <w:noProof/>
            </w:rPr>
            <w:fldChar w:fldCharType="separate"/>
          </w:r>
          <w:hyperlink w:anchor="_Toc5390749" w:history="1">
            <w:r w:rsidR="00841A1F" w:rsidRPr="003E3D90">
              <w:rPr>
                <w:rStyle w:val="Hyperlink"/>
                <w:noProof/>
              </w:rPr>
              <w:t>Abstract</w:t>
            </w:r>
            <w:r w:rsidR="00841A1F">
              <w:rPr>
                <w:noProof/>
                <w:webHidden/>
              </w:rPr>
              <w:tab/>
            </w:r>
            <w:r w:rsidR="00841A1F">
              <w:rPr>
                <w:noProof/>
                <w:webHidden/>
              </w:rPr>
              <w:fldChar w:fldCharType="begin"/>
            </w:r>
            <w:r w:rsidR="00841A1F">
              <w:rPr>
                <w:noProof/>
                <w:webHidden/>
              </w:rPr>
              <w:instrText xml:space="preserve"> PAGEREF _Toc5390749 \h </w:instrText>
            </w:r>
            <w:r w:rsidR="00841A1F">
              <w:rPr>
                <w:noProof/>
                <w:webHidden/>
              </w:rPr>
            </w:r>
            <w:r w:rsidR="00841A1F">
              <w:rPr>
                <w:noProof/>
                <w:webHidden/>
              </w:rPr>
              <w:fldChar w:fldCharType="separate"/>
            </w:r>
            <w:r w:rsidR="00841A1F">
              <w:rPr>
                <w:noProof/>
                <w:webHidden/>
              </w:rPr>
              <w:t>3</w:t>
            </w:r>
            <w:r w:rsidR="00841A1F">
              <w:rPr>
                <w:noProof/>
                <w:webHidden/>
              </w:rPr>
              <w:fldChar w:fldCharType="end"/>
            </w:r>
          </w:hyperlink>
        </w:p>
        <w:p w:rsidR="00841A1F" w:rsidRDefault="00841A1F">
          <w:pPr>
            <w:pStyle w:val="TOC1"/>
            <w:tabs>
              <w:tab w:val="right" w:leader="dot" w:pos="9016"/>
            </w:tabs>
            <w:rPr>
              <w:rFonts w:eastAsiaTheme="minorEastAsia"/>
              <w:noProof/>
              <w:lang w:eastAsia="en-GB"/>
            </w:rPr>
          </w:pPr>
          <w:hyperlink w:anchor="_Toc5390750" w:history="1">
            <w:r w:rsidRPr="003E3D90">
              <w:rPr>
                <w:rStyle w:val="Hyperlink"/>
                <w:noProof/>
              </w:rPr>
              <w:t>Introduction</w:t>
            </w:r>
            <w:r>
              <w:rPr>
                <w:noProof/>
                <w:webHidden/>
              </w:rPr>
              <w:tab/>
            </w:r>
            <w:r>
              <w:rPr>
                <w:noProof/>
                <w:webHidden/>
              </w:rPr>
              <w:fldChar w:fldCharType="begin"/>
            </w:r>
            <w:r>
              <w:rPr>
                <w:noProof/>
                <w:webHidden/>
              </w:rPr>
              <w:instrText xml:space="preserve"> PAGEREF _Toc5390750 \h </w:instrText>
            </w:r>
            <w:r>
              <w:rPr>
                <w:noProof/>
                <w:webHidden/>
              </w:rPr>
            </w:r>
            <w:r>
              <w:rPr>
                <w:noProof/>
                <w:webHidden/>
              </w:rPr>
              <w:fldChar w:fldCharType="separate"/>
            </w:r>
            <w:r>
              <w:rPr>
                <w:noProof/>
                <w:webHidden/>
              </w:rPr>
              <w:t>4</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51" w:history="1">
            <w:r w:rsidRPr="003E3D90">
              <w:rPr>
                <w:rStyle w:val="Hyperlink"/>
                <w:noProof/>
              </w:rPr>
              <w:t>Why was the project done?</w:t>
            </w:r>
            <w:r>
              <w:rPr>
                <w:noProof/>
                <w:webHidden/>
              </w:rPr>
              <w:tab/>
            </w:r>
            <w:r>
              <w:rPr>
                <w:noProof/>
                <w:webHidden/>
              </w:rPr>
              <w:fldChar w:fldCharType="begin"/>
            </w:r>
            <w:r>
              <w:rPr>
                <w:noProof/>
                <w:webHidden/>
              </w:rPr>
              <w:instrText xml:space="preserve"> PAGEREF _Toc5390751 \h </w:instrText>
            </w:r>
            <w:r>
              <w:rPr>
                <w:noProof/>
                <w:webHidden/>
              </w:rPr>
            </w:r>
            <w:r>
              <w:rPr>
                <w:noProof/>
                <w:webHidden/>
              </w:rPr>
              <w:fldChar w:fldCharType="separate"/>
            </w:r>
            <w:r>
              <w:rPr>
                <w:noProof/>
                <w:webHidden/>
              </w:rPr>
              <w:t>4</w:t>
            </w:r>
            <w:r>
              <w:rPr>
                <w:noProof/>
                <w:webHidden/>
              </w:rPr>
              <w:fldChar w:fldCharType="end"/>
            </w:r>
          </w:hyperlink>
        </w:p>
        <w:p w:rsidR="00841A1F" w:rsidRDefault="00841A1F">
          <w:pPr>
            <w:pStyle w:val="TOC1"/>
            <w:tabs>
              <w:tab w:val="right" w:leader="dot" w:pos="9016"/>
            </w:tabs>
            <w:rPr>
              <w:rFonts w:eastAsiaTheme="minorEastAsia"/>
              <w:noProof/>
              <w:lang w:eastAsia="en-GB"/>
            </w:rPr>
          </w:pPr>
          <w:hyperlink w:anchor="_Toc5390752" w:history="1">
            <w:r w:rsidRPr="003E3D90">
              <w:rPr>
                <w:rStyle w:val="Hyperlink"/>
                <w:noProof/>
              </w:rPr>
              <w:t>Literature Review</w:t>
            </w:r>
            <w:r>
              <w:rPr>
                <w:noProof/>
                <w:webHidden/>
              </w:rPr>
              <w:tab/>
            </w:r>
            <w:r>
              <w:rPr>
                <w:noProof/>
                <w:webHidden/>
              </w:rPr>
              <w:fldChar w:fldCharType="begin"/>
            </w:r>
            <w:r>
              <w:rPr>
                <w:noProof/>
                <w:webHidden/>
              </w:rPr>
              <w:instrText xml:space="preserve"> PAGEREF _Toc5390752 \h </w:instrText>
            </w:r>
            <w:r>
              <w:rPr>
                <w:noProof/>
                <w:webHidden/>
              </w:rPr>
            </w:r>
            <w:r>
              <w:rPr>
                <w:noProof/>
                <w:webHidden/>
              </w:rPr>
              <w:fldChar w:fldCharType="separate"/>
            </w:r>
            <w:r>
              <w:rPr>
                <w:noProof/>
                <w:webHidden/>
              </w:rPr>
              <w:t>5</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53" w:history="1">
            <w:r w:rsidRPr="003E3D90">
              <w:rPr>
                <w:rStyle w:val="Hyperlink"/>
                <w:noProof/>
              </w:rPr>
              <w:t>Pros/Cons of moving to the cloud</w:t>
            </w:r>
            <w:r>
              <w:rPr>
                <w:noProof/>
                <w:webHidden/>
              </w:rPr>
              <w:tab/>
            </w:r>
            <w:r>
              <w:rPr>
                <w:noProof/>
                <w:webHidden/>
              </w:rPr>
              <w:fldChar w:fldCharType="begin"/>
            </w:r>
            <w:r>
              <w:rPr>
                <w:noProof/>
                <w:webHidden/>
              </w:rPr>
              <w:instrText xml:space="preserve"> PAGEREF _Toc5390753 \h </w:instrText>
            </w:r>
            <w:r>
              <w:rPr>
                <w:noProof/>
                <w:webHidden/>
              </w:rPr>
            </w:r>
            <w:r>
              <w:rPr>
                <w:noProof/>
                <w:webHidden/>
              </w:rPr>
              <w:fldChar w:fldCharType="separate"/>
            </w:r>
            <w:r>
              <w:rPr>
                <w:noProof/>
                <w:webHidden/>
              </w:rPr>
              <w:t>5</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54" w:history="1">
            <w:r w:rsidRPr="003E3D90">
              <w:rPr>
                <w:rStyle w:val="Hyperlink"/>
                <w:noProof/>
              </w:rPr>
              <w:t>Benefits of Cloud Computing</w:t>
            </w:r>
            <w:r>
              <w:rPr>
                <w:noProof/>
                <w:webHidden/>
              </w:rPr>
              <w:tab/>
            </w:r>
            <w:r>
              <w:rPr>
                <w:noProof/>
                <w:webHidden/>
              </w:rPr>
              <w:fldChar w:fldCharType="begin"/>
            </w:r>
            <w:r>
              <w:rPr>
                <w:noProof/>
                <w:webHidden/>
              </w:rPr>
              <w:instrText xml:space="preserve"> PAGEREF _Toc5390754 \h </w:instrText>
            </w:r>
            <w:r>
              <w:rPr>
                <w:noProof/>
                <w:webHidden/>
              </w:rPr>
            </w:r>
            <w:r>
              <w:rPr>
                <w:noProof/>
                <w:webHidden/>
              </w:rPr>
              <w:fldChar w:fldCharType="separate"/>
            </w:r>
            <w:r>
              <w:rPr>
                <w:noProof/>
                <w:webHidden/>
              </w:rPr>
              <w:t>5</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55" w:history="1">
            <w:r w:rsidRPr="003E3D90">
              <w:rPr>
                <w:rStyle w:val="Hyperlink"/>
                <w:noProof/>
              </w:rPr>
              <w:t>Drawbacks of Cloud Computing</w:t>
            </w:r>
            <w:r>
              <w:rPr>
                <w:noProof/>
                <w:webHidden/>
              </w:rPr>
              <w:tab/>
            </w:r>
            <w:r>
              <w:rPr>
                <w:noProof/>
                <w:webHidden/>
              </w:rPr>
              <w:fldChar w:fldCharType="begin"/>
            </w:r>
            <w:r>
              <w:rPr>
                <w:noProof/>
                <w:webHidden/>
              </w:rPr>
              <w:instrText xml:space="preserve"> PAGEREF _Toc5390755 \h </w:instrText>
            </w:r>
            <w:r>
              <w:rPr>
                <w:noProof/>
                <w:webHidden/>
              </w:rPr>
            </w:r>
            <w:r>
              <w:rPr>
                <w:noProof/>
                <w:webHidden/>
              </w:rPr>
              <w:fldChar w:fldCharType="separate"/>
            </w:r>
            <w:r>
              <w:rPr>
                <w:noProof/>
                <w:webHidden/>
              </w:rPr>
              <w:t>6</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56" w:history="1">
            <w:r w:rsidRPr="003E3D90">
              <w:rPr>
                <w:rStyle w:val="Hyperlink"/>
                <w:noProof/>
              </w:rPr>
              <w:t>Cloud Models</w:t>
            </w:r>
            <w:r>
              <w:rPr>
                <w:noProof/>
                <w:webHidden/>
              </w:rPr>
              <w:tab/>
            </w:r>
            <w:r>
              <w:rPr>
                <w:noProof/>
                <w:webHidden/>
              </w:rPr>
              <w:fldChar w:fldCharType="begin"/>
            </w:r>
            <w:r>
              <w:rPr>
                <w:noProof/>
                <w:webHidden/>
              </w:rPr>
              <w:instrText xml:space="preserve"> PAGEREF _Toc5390756 \h </w:instrText>
            </w:r>
            <w:r>
              <w:rPr>
                <w:noProof/>
                <w:webHidden/>
              </w:rPr>
            </w:r>
            <w:r>
              <w:rPr>
                <w:noProof/>
                <w:webHidden/>
              </w:rPr>
              <w:fldChar w:fldCharType="separate"/>
            </w:r>
            <w:r>
              <w:rPr>
                <w:noProof/>
                <w:webHidden/>
              </w:rPr>
              <w:t>6</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57" w:history="1">
            <w:r w:rsidRPr="003E3D90">
              <w:rPr>
                <w:rStyle w:val="Hyperlink"/>
                <w:noProof/>
              </w:rPr>
              <w:t>Infrastructure-as-a-Service: IaaS</w:t>
            </w:r>
            <w:r>
              <w:rPr>
                <w:noProof/>
                <w:webHidden/>
              </w:rPr>
              <w:tab/>
            </w:r>
            <w:r>
              <w:rPr>
                <w:noProof/>
                <w:webHidden/>
              </w:rPr>
              <w:fldChar w:fldCharType="begin"/>
            </w:r>
            <w:r>
              <w:rPr>
                <w:noProof/>
                <w:webHidden/>
              </w:rPr>
              <w:instrText xml:space="preserve"> PAGEREF _Toc5390757 \h </w:instrText>
            </w:r>
            <w:r>
              <w:rPr>
                <w:noProof/>
                <w:webHidden/>
              </w:rPr>
            </w:r>
            <w:r>
              <w:rPr>
                <w:noProof/>
                <w:webHidden/>
              </w:rPr>
              <w:fldChar w:fldCharType="separate"/>
            </w:r>
            <w:r>
              <w:rPr>
                <w:noProof/>
                <w:webHidden/>
              </w:rPr>
              <w:t>6</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58" w:history="1">
            <w:r w:rsidRPr="003E3D90">
              <w:rPr>
                <w:rStyle w:val="Hyperlink"/>
                <w:noProof/>
              </w:rPr>
              <w:t>Platform-as-a-Service: PaaS</w:t>
            </w:r>
            <w:r>
              <w:rPr>
                <w:noProof/>
                <w:webHidden/>
              </w:rPr>
              <w:tab/>
            </w:r>
            <w:r>
              <w:rPr>
                <w:noProof/>
                <w:webHidden/>
              </w:rPr>
              <w:fldChar w:fldCharType="begin"/>
            </w:r>
            <w:r>
              <w:rPr>
                <w:noProof/>
                <w:webHidden/>
              </w:rPr>
              <w:instrText xml:space="preserve"> PAGEREF _Toc5390758 \h </w:instrText>
            </w:r>
            <w:r>
              <w:rPr>
                <w:noProof/>
                <w:webHidden/>
              </w:rPr>
            </w:r>
            <w:r>
              <w:rPr>
                <w:noProof/>
                <w:webHidden/>
              </w:rPr>
              <w:fldChar w:fldCharType="separate"/>
            </w:r>
            <w:r>
              <w:rPr>
                <w:noProof/>
                <w:webHidden/>
              </w:rPr>
              <w:t>8</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59" w:history="1">
            <w:r w:rsidRPr="003E3D90">
              <w:rPr>
                <w:rStyle w:val="Hyperlink"/>
                <w:noProof/>
              </w:rPr>
              <w:t>Software-as-a-Service: SaaS</w:t>
            </w:r>
            <w:r>
              <w:rPr>
                <w:noProof/>
                <w:webHidden/>
              </w:rPr>
              <w:tab/>
            </w:r>
            <w:r>
              <w:rPr>
                <w:noProof/>
                <w:webHidden/>
              </w:rPr>
              <w:fldChar w:fldCharType="begin"/>
            </w:r>
            <w:r>
              <w:rPr>
                <w:noProof/>
                <w:webHidden/>
              </w:rPr>
              <w:instrText xml:space="preserve"> PAGEREF _Toc5390759 \h </w:instrText>
            </w:r>
            <w:r>
              <w:rPr>
                <w:noProof/>
                <w:webHidden/>
              </w:rPr>
            </w:r>
            <w:r>
              <w:rPr>
                <w:noProof/>
                <w:webHidden/>
              </w:rPr>
              <w:fldChar w:fldCharType="separate"/>
            </w:r>
            <w:r>
              <w:rPr>
                <w:noProof/>
                <w:webHidden/>
              </w:rPr>
              <w:t>9</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60" w:history="1">
            <w:r w:rsidRPr="003E3D90">
              <w:rPr>
                <w:rStyle w:val="Hyperlink"/>
                <w:noProof/>
              </w:rPr>
              <w:t>Cloud Migration Planning</w:t>
            </w:r>
            <w:r>
              <w:rPr>
                <w:noProof/>
                <w:webHidden/>
              </w:rPr>
              <w:tab/>
            </w:r>
            <w:r>
              <w:rPr>
                <w:noProof/>
                <w:webHidden/>
              </w:rPr>
              <w:fldChar w:fldCharType="begin"/>
            </w:r>
            <w:r>
              <w:rPr>
                <w:noProof/>
                <w:webHidden/>
              </w:rPr>
              <w:instrText xml:space="preserve"> PAGEREF _Toc5390760 \h </w:instrText>
            </w:r>
            <w:r>
              <w:rPr>
                <w:noProof/>
                <w:webHidden/>
              </w:rPr>
            </w:r>
            <w:r>
              <w:rPr>
                <w:noProof/>
                <w:webHidden/>
              </w:rPr>
              <w:fldChar w:fldCharType="separate"/>
            </w:r>
            <w:r>
              <w:rPr>
                <w:noProof/>
                <w:webHidden/>
              </w:rPr>
              <w:t>10</w:t>
            </w:r>
            <w:r>
              <w:rPr>
                <w:noProof/>
                <w:webHidden/>
              </w:rPr>
              <w:fldChar w:fldCharType="end"/>
            </w:r>
          </w:hyperlink>
        </w:p>
        <w:p w:rsidR="00841A1F" w:rsidRDefault="00841A1F">
          <w:pPr>
            <w:pStyle w:val="TOC1"/>
            <w:tabs>
              <w:tab w:val="right" w:leader="dot" w:pos="9016"/>
            </w:tabs>
            <w:rPr>
              <w:rFonts w:eastAsiaTheme="minorEastAsia"/>
              <w:noProof/>
              <w:lang w:eastAsia="en-GB"/>
            </w:rPr>
          </w:pPr>
          <w:hyperlink w:anchor="_Toc5390761" w:history="1">
            <w:r w:rsidRPr="003E3D90">
              <w:rPr>
                <w:rStyle w:val="Hyperlink"/>
                <w:noProof/>
              </w:rPr>
              <w:t>Methodology</w:t>
            </w:r>
            <w:r>
              <w:rPr>
                <w:noProof/>
                <w:webHidden/>
              </w:rPr>
              <w:tab/>
            </w:r>
            <w:r>
              <w:rPr>
                <w:noProof/>
                <w:webHidden/>
              </w:rPr>
              <w:fldChar w:fldCharType="begin"/>
            </w:r>
            <w:r>
              <w:rPr>
                <w:noProof/>
                <w:webHidden/>
              </w:rPr>
              <w:instrText xml:space="preserve"> PAGEREF _Toc5390761 \h </w:instrText>
            </w:r>
            <w:r>
              <w:rPr>
                <w:noProof/>
                <w:webHidden/>
              </w:rPr>
            </w:r>
            <w:r>
              <w:rPr>
                <w:noProof/>
                <w:webHidden/>
              </w:rPr>
              <w:fldChar w:fldCharType="separate"/>
            </w:r>
            <w:r>
              <w:rPr>
                <w:noProof/>
                <w:webHidden/>
              </w:rPr>
              <w:t>13</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62" w:history="1">
            <w:r w:rsidRPr="003E3D90">
              <w:rPr>
                <w:rStyle w:val="Hyperlink"/>
                <w:noProof/>
              </w:rPr>
              <w:t>Project Management</w:t>
            </w:r>
            <w:r>
              <w:rPr>
                <w:noProof/>
                <w:webHidden/>
              </w:rPr>
              <w:tab/>
            </w:r>
            <w:r>
              <w:rPr>
                <w:noProof/>
                <w:webHidden/>
              </w:rPr>
              <w:fldChar w:fldCharType="begin"/>
            </w:r>
            <w:r>
              <w:rPr>
                <w:noProof/>
                <w:webHidden/>
              </w:rPr>
              <w:instrText xml:space="preserve"> PAGEREF _Toc5390762 \h </w:instrText>
            </w:r>
            <w:r>
              <w:rPr>
                <w:noProof/>
                <w:webHidden/>
              </w:rPr>
            </w:r>
            <w:r>
              <w:rPr>
                <w:noProof/>
                <w:webHidden/>
              </w:rPr>
              <w:fldChar w:fldCharType="separate"/>
            </w:r>
            <w:r>
              <w:rPr>
                <w:noProof/>
                <w:webHidden/>
              </w:rPr>
              <w:t>13</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63" w:history="1">
            <w:r w:rsidRPr="003E3D90">
              <w:rPr>
                <w:rStyle w:val="Hyperlink"/>
                <w:noProof/>
              </w:rPr>
              <w:t>Software Development</w:t>
            </w:r>
            <w:r>
              <w:rPr>
                <w:noProof/>
                <w:webHidden/>
              </w:rPr>
              <w:tab/>
            </w:r>
            <w:r>
              <w:rPr>
                <w:noProof/>
                <w:webHidden/>
              </w:rPr>
              <w:fldChar w:fldCharType="begin"/>
            </w:r>
            <w:r>
              <w:rPr>
                <w:noProof/>
                <w:webHidden/>
              </w:rPr>
              <w:instrText xml:space="preserve"> PAGEREF _Toc5390763 \h </w:instrText>
            </w:r>
            <w:r>
              <w:rPr>
                <w:noProof/>
                <w:webHidden/>
              </w:rPr>
            </w:r>
            <w:r>
              <w:rPr>
                <w:noProof/>
                <w:webHidden/>
              </w:rPr>
              <w:fldChar w:fldCharType="separate"/>
            </w:r>
            <w:r>
              <w:rPr>
                <w:noProof/>
                <w:webHidden/>
              </w:rPr>
              <w:t>14</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64" w:history="1">
            <w:r w:rsidRPr="003E3D90">
              <w:rPr>
                <w:rStyle w:val="Hyperlink"/>
                <w:noProof/>
              </w:rPr>
              <w:t>Toolsets and Machine Environments</w:t>
            </w:r>
            <w:r>
              <w:rPr>
                <w:noProof/>
                <w:webHidden/>
              </w:rPr>
              <w:tab/>
            </w:r>
            <w:r>
              <w:rPr>
                <w:noProof/>
                <w:webHidden/>
              </w:rPr>
              <w:fldChar w:fldCharType="begin"/>
            </w:r>
            <w:r>
              <w:rPr>
                <w:noProof/>
                <w:webHidden/>
              </w:rPr>
              <w:instrText xml:space="preserve"> PAGEREF _Toc5390764 \h </w:instrText>
            </w:r>
            <w:r>
              <w:rPr>
                <w:noProof/>
                <w:webHidden/>
              </w:rPr>
            </w:r>
            <w:r>
              <w:rPr>
                <w:noProof/>
                <w:webHidden/>
              </w:rPr>
              <w:fldChar w:fldCharType="separate"/>
            </w:r>
            <w:r>
              <w:rPr>
                <w:noProof/>
                <w:webHidden/>
              </w:rPr>
              <w:t>14</w:t>
            </w:r>
            <w:r>
              <w:rPr>
                <w:noProof/>
                <w:webHidden/>
              </w:rPr>
              <w:fldChar w:fldCharType="end"/>
            </w:r>
          </w:hyperlink>
        </w:p>
        <w:p w:rsidR="00841A1F" w:rsidRDefault="00841A1F">
          <w:pPr>
            <w:pStyle w:val="TOC1"/>
            <w:tabs>
              <w:tab w:val="right" w:leader="dot" w:pos="9016"/>
            </w:tabs>
            <w:rPr>
              <w:rFonts w:eastAsiaTheme="minorEastAsia"/>
              <w:noProof/>
              <w:lang w:eastAsia="en-GB"/>
            </w:rPr>
          </w:pPr>
          <w:hyperlink w:anchor="_Toc5390765" w:history="1">
            <w:r w:rsidRPr="003E3D90">
              <w:rPr>
                <w:rStyle w:val="Hyperlink"/>
                <w:noProof/>
              </w:rPr>
              <w:t>Design, Development and Evaluation</w:t>
            </w:r>
            <w:r>
              <w:rPr>
                <w:noProof/>
                <w:webHidden/>
              </w:rPr>
              <w:tab/>
            </w:r>
            <w:r>
              <w:rPr>
                <w:noProof/>
                <w:webHidden/>
              </w:rPr>
              <w:fldChar w:fldCharType="begin"/>
            </w:r>
            <w:r>
              <w:rPr>
                <w:noProof/>
                <w:webHidden/>
              </w:rPr>
              <w:instrText xml:space="preserve"> PAGEREF _Toc5390765 \h </w:instrText>
            </w:r>
            <w:r>
              <w:rPr>
                <w:noProof/>
                <w:webHidden/>
              </w:rPr>
            </w:r>
            <w:r>
              <w:rPr>
                <w:noProof/>
                <w:webHidden/>
              </w:rPr>
              <w:fldChar w:fldCharType="separate"/>
            </w:r>
            <w:r>
              <w:rPr>
                <w:noProof/>
                <w:webHidden/>
              </w:rPr>
              <w:t>15</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66" w:history="1">
            <w:r w:rsidRPr="003E3D90">
              <w:rPr>
                <w:rStyle w:val="Hyperlink"/>
                <w:noProof/>
              </w:rPr>
              <w:t>Requirements elicitation, collection and analysis</w:t>
            </w:r>
            <w:r>
              <w:rPr>
                <w:noProof/>
                <w:webHidden/>
              </w:rPr>
              <w:tab/>
            </w:r>
            <w:r>
              <w:rPr>
                <w:noProof/>
                <w:webHidden/>
              </w:rPr>
              <w:fldChar w:fldCharType="begin"/>
            </w:r>
            <w:r>
              <w:rPr>
                <w:noProof/>
                <w:webHidden/>
              </w:rPr>
              <w:instrText xml:space="preserve"> PAGEREF _Toc5390766 \h </w:instrText>
            </w:r>
            <w:r>
              <w:rPr>
                <w:noProof/>
                <w:webHidden/>
              </w:rPr>
            </w:r>
            <w:r>
              <w:rPr>
                <w:noProof/>
                <w:webHidden/>
              </w:rPr>
              <w:fldChar w:fldCharType="separate"/>
            </w:r>
            <w:r>
              <w:rPr>
                <w:noProof/>
                <w:webHidden/>
              </w:rPr>
              <w:t>15</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67" w:history="1">
            <w:r w:rsidRPr="003E3D90">
              <w:rPr>
                <w:rStyle w:val="Hyperlink"/>
                <w:noProof/>
              </w:rPr>
              <w:t>Risk Analysis Diagram</w:t>
            </w:r>
            <w:r>
              <w:rPr>
                <w:noProof/>
                <w:webHidden/>
              </w:rPr>
              <w:tab/>
            </w:r>
            <w:r>
              <w:rPr>
                <w:noProof/>
                <w:webHidden/>
              </w:rPr>
              <w:fldChar w:fldCharType="begin"/>
            </w:r>
            <w:r>
              <w:rPr>
                <w:noProof/>
                <w:webHidden/>
              </w:rPr>
              <w:instrText xml:space="preserve"> PAGEREF _Toc5390767 \h </w:instrText>
            </w:r>
            <w:r>
              <w:rPr>
                <w:noProof/>
                <w:webHidden/>
              </w:rPr>
            </w:r>
            <w:r>
              <w:rPr>
                <w:noProof/>
                <w:webHidden/>
              </w:rPr>
              <w:fldChar w:fldCharType="separate"/>
            </w:r>
            <w:r>
              <w:rPr>
                <w:noProof/>
                <w:webHidden/>
              </w:rPr>
              <w:t>16</w:t>
            </w:r>
            <w:r>
              <w:rPr>
                <w:noProof/>
                <w:webHidden/>
              </w:rPr>
              <w:fldChar w:fldCharType="end"/>
            </w:r>
          </w:hyperlink>
        </w:p>
        <w:p w:rsidR="00841A1F" w:rsidRDefault="00841A1F">
          <w:pPr>
            <w:pStyle w:val="TOC3"/>
            <w:tabs>
              <w:tab w:val="right" w:leader="dot" w:pos="9016"/>
            </w:tabs>
            <w:rPr>
              <w:rFonts w:eastAsiaTheme="minorEastAsia"/>
              <w:noProof/>
              <w:lang w:eastAsia="en-GB"/>
            </w:rPr>
          </w:pPr>
          <w:hyperlink w:anchor="_Toc5390768" w:history="1">
            <w:r w:rsidRPr="003E3D90">
              <w:rPr>
                <w:rStyle w:val="Hyperlink"/>
                <w:noProof/>
              </w:rPr>
              <w:t>Cost Analysis Diagram</w:t>
            </w:r>
            <w:r>
              <w:rPr>
                <w:noProof/>
                <w:webHidden/>
              </w:rPr>
              <w:tab/>
            </w:r>
            <w:r>
              <w:rPr>
                <w:noProof/>
                <w:webHidden/>
              </w:rPr>
              <w:fldChar w:fldCharType="begin"/>
            </w:r>
            <w:r>
              <w:rPr>
                <w:noProof/>
                <w:webHidden/>
              </w:rPr>
              <w:instrText xml:space="preserve"> PAGEREF _Toc5390768 \h </w:instrText>
            </w:r>
            <w:r>
              <w:rPr>
                <w:noProof/>
                <w:webHidden/>
              </w:rPr>
            </w:r>
            <w:r>
              <w:rPr>
                <w:noProof/>
                <w:webHidden/>
              </w:rPr>
              <w:fldChar w:fldCharType="separate"/>
            </w:r>
            <w:r>
              <w:rPr>
                <w:noProof/>
                <w:webHidden/>
              </w:rPr>
              <w:t>18</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69" w:history="1">
            <w:r w:rsidRPr="003E3D90">
              <w:rPr>
                <w:rStyle w:val="Hyperlink"/>
                <w:noProof/>
              </w:rPr>
              <w:t>Diagrams …..</w:t>
            </w:r>
            <w:r>
              <w:rPr>
                <w:noProof/>
                <w:webHidden/>
              </w:rPr>
              <w:tab/>
            </w:r>
            <w:r>
              <w:rPr>
                <w:noProof/>
                <w:webHidden/>
              </w:rPr>
              <w:fldChar w:fldCharType="begin"/>
            </w:r>
            <w:r>
              <w:rPr>
                <w:noProof/>
                <w:webHidden/>
              </w:rPr>
              <w:instrText xml:space="preserve"> PAGEREF _Toc5390769 \h </w:instrText>
            </w:r>
            <w:r>
              <w:rPr>
                <w:noProof/>
                <w:webHidden/>
              </w:rPr>
            </w:r>
            <w:r>
              <w:rPr>
                <w:noProof/>
                <w:webHidden/>
              </w:rPr>
              <w:fldChar w:fldCharType="separate"/>
            </w:r>
            <w:r>
              <w:rPr>
                <w:noProof/>
                <w:webHidden/>
              </w:rPr>
              <w:t>18</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70" w:history="1">
            <w:r w:rsidRPr="003E3D90">
              <w:rPr>
                <w:rStyle w:val="Hyperlink"/>
                <w:noProof/>
              </w:rPr>
              <w:t>Design …..</w:t>
            </w:r>
            <w:r>
              <w:rPr>
                <w:noProof/>
                <w:webHidden/>
              </w:rPr>
              <w:tab/>
            </w:r>
            <w:r>
              <w:rPr>
                <w:noProof/>
                <w:webHidden/>
              </w:rPr>
              <w:fldChar w:fldCharType="begin"/>
            </w:r>
            <w:r>
              <w:rPr>
                <w:noProof/>
                <w:webHidden/>
              </w:rPr>
              <w:instrText xml:space="preserve"> PAGEREF _Toc5390770 \h </w:instrText>
            </w:r>
            <w:r>
              <w:rPr>
                <w:noProof/>
                <w:webHidden/>
              </w:rPr>
            </w:r>
            <w:r>
              <w:rPr>
                <w:noProof/>
                <w:webHidden/>
              </w:rPr>
              <w:fldChar w:fldCharType="separate"/>
            </w:r>
            <w:r>
              <w:rPr>
                <w:noProof/>
                <w:webHidden/>
              </w:rPr>
              <w:t>18</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71" w:history="1">
            <w:r w:rsidRPr="003E3D90">
              <w:rPr>
                <w:rStyle w:val="Hyperlink"/>
                <w:noProof/>
              </w:rPr>
              <w:t>Implementation …..</w:t>
            </w:r>
            <w:r>
              <w:rPr>
                <w:noProof/>
                <w:webHidden/>
              </w:rPr>
              <w:tab/>
            </w:r>
            <w:r>
              <w:rPr>
                <w:noProof/>
                <w:webHidden/>
              </w:rPr>
              <w:fldChar w:fldCharType="begin"/>
            </w:r>
            <w:r>
              <w:rPr>
                <w:noProof/>
                <w:webHidden/>
              </w:rPr>
              <w:instrText xml:space="preserve"> PAGEREF _Toc5390771 \h </w:instrText>
            </w:r>
            <w:r>
              <w:rPr>
                <w:noProof/>
                <w:webHidden/>
              </w:rPr>
            </w:r>
            <w:r>
              <w:rPr>
                <w:noProof/>
                <w:webHidden/>
              </w:rPr>
              <w:fldChar w:fldCharType="separate"/>
            </w:r>
            <w:r>
              <w:rPr>
                <w:noProof/>
                <w:webHidden/>
              </w:rPr>
              <w:t>18</w:t>
            </w:r>
            <w:r>
              <w:rPr>
                <w:noProof/>
                <w:webHidden/>
              </w:rPr>
              <w:fldChar w:fldCharType="end"/>
            </w:r>
          </w:hyperlink>
        </w:p>
        <w:p w:rsidR="00841A1F" w:rsidRDefault="00841A1F">
          <w:pPr>
            <w:pStyle w:val="TOC2"/>
            <w:tabs>
              <w:tab w:val="right" w:leader="dot" w:pos="9016"/>
            </w:tabs>
            <w:rPr>
              <w:rFonts w:eastAsiaTheme="minorEastAsia"/>
              <w:noProof/>
              <w:lang w:eastAsia="en-GB"/>
            </w:rPr>
          </w:pPr>
          <w:hyperlink w:anchor="_Toc5390772" w:history="1">
            <w:r w:rsidRPr="003E3D90">
              <w:rPr>
                <w:rStyle w:val="Hyperlink"/>
                <w:noProof/>
              </w:rPr>
              <w:t>Evaluation …..</w:t>
            </w:r>
            <w:r>
              <w:rPr>
                <w:noProof/>
                <w:webHidden/>
              </w:rPr>
              <w:tab/>
            </w:r>
            <w:r>
              <w:rPr>
                <w:noProof/>
                <w:webHidden/>
              </w:rPr>
              <w:fldChar w:fldCharType="begin"/>
            </w:r>
            <w:r>
              <w:rPr>
                <w:noProof/>
                <w:webHidden/>
              </w:rPr>
              <w:instrText xml:space="preserve"> PAGEREF _Toc5390772 \h </w:instrText>
            </w:r>
            <w:r>
              <w:rPr>
                <w:noProof/>
                <w:webHidden/>
              </w:rPr>
            </w:r>
            <w:r>
              <w:rPr>
                <w:noProof/>
                <w:webHidden/>
              </w:rPr>
              <w:fldChar w:fldCharType="separate"/>
            </w:r>
            <w:r>
              <w:rPr>
                <w:noProof/>
                <w:webHidden/>
              </w:rPr>
              <w:t>18</w:t>
            </w:r>
            <w:r>
              <w:rPr>
                <w:noProof/>
                <w:webHidden/>
              </w:rPr>
              <w:fldChar w:fldCharType="end"/>
            </w:r>
          </w:hyperlink>
        </w:p>
        <w:p w:rsidR="00841A1F" w:rsidRDefault="00841A1F">
          <w:pPr>
            <w:pStyle w:val="TOC1"/>
            <w:tabs>
              <w:tab w:val="right" w:leader="dot" w:pos="9016"/>
            </w:tabs>
            <w:rPr>
              <w:rFonts w:eastAsiaTheme="minorEastAsia"/>
              <w:noProof/>
              <w:lang w:eastAsia="en-GB"/>
            </w:rPr>
          </w:pPr>
          <w:hyperlink w:anchor="_Toc5390773" w:history="1">
            <w:r w:rsidRPr="003E3D90">
              <w:rPr>
                <w:rStyle w:val="Hyperlink"/>
                <w:noProof/>
              </w:rPr>
              <w:t>Bibliography</w:t>
            </w:r>
            <w:r>
              <w:rPr>
                <w:noProof/>
                <w:webHidden/>
              </w:rPr>
              <w:tab/>
            </w:r>
            <w:r>
              <w:rPr>
                <w:noProof/>
                <w:webHidden/>
              </w:rPr>
              <w:fldChar w:fldCharType="begin"/>
            </w:r>
            <w:r>
              <w:rPr>
                <w:noProof/>
                <w:webHidden/>
              </w:rPr>
              <w:instrText xml:space="preserve"> PAGEREF _Toc5390773 \h </w:instrText>
            </w:r>
            <w:r>
              <w:rPr>
                <w:noProof/>
                <w:webHidden/>
              </w:rPr>
            </w:r>
            <w:r>
              <w:rPr>
                <w:noProof/>
                <w:webHidden/>
              </w:rPr>
              <w:fldChar w:fldCharType="separate"/>
            </w:r>
            <w:r>
              <w:rPr>
                <w:noProof/>
                <w:webHidden/>
              </w:rPr>
              <w:t>20</w:t>
            </w:r>
            <w:r>
              <w:rPr>
                <w:noProof/>
                <w:webHidden/>
              </w:rPr>
              <w:fldChar w:fldCharType="end"/>
            </w:r>
          </w:hyperlink>
        </w:p>
        <w:p w:rsidR="00527465" w:rsidRPr="00A34109" w:rsidRDefault="00527465">
          <w:r w:rsidRPr="00A34109">
            <w:rPr>
              <w:b/>
              <w:bCs/>
              <w:noProof/>
            </w:rPr>
            <w:fldChar w:fldCharType="end"/>
          </w:r>
        </w:p>
      </w:sdtContent>
    </w:sdt>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527465" w:rsidRPr="00A34109" w:rsidRDefault="00527465" w:rsidP="00295D13"/>
    <w:p w:rsidR="00F7782D" w:rsidRPr="00A34109" w:rsidRDefault="00F7782D" w:rsidP="00295D13"/>
    <w:p w:rsidR="00FB459A" w:rsidRPr="00A34109" w:rsidRDefault="005404C1" w:rsidP="00872BE2">
      <w:pPr>
        <w:pStyle w:val="Heading1"/>
      </w:pPr>
      <w:bookmarkStart w:id="2" w:name="_Toc5390749"/>
      <w:r w:rsidRPr="00A34109">
        <w:t>Abstract</w:t>
      </w:r>
      <w:bookmarkEnd w:id="2"/>
    </w:p>
    <w:p w:rsidR="00C246A7" w:rsidRPr="00A34109" w:rsidRDefault="0049727E" w:rsidP="00E618A2">
      <w:r w:rsidRPr="00A34109">
        <w:t>This project investigates how an SME migrates its on-premise resources to a suitable cloud vendor</w:t>
      </w:r>
      <w:r w:rsidR="003232FD" w:rsidRPr="00A34109">
        <w:t xml:space="preserve"> with minimal configurations and downtime</w:t>
      </w:r>
      <w:r w:rsidRPr="00A34109">
        <w:t>.</w:t>
      </w:r>
      <w:r w:rsidR="003232FD" w:rsidRPr="00A34109">
        <w:t xml:space="preserve"> </w:t>
      </w:r>
      <w:r w:rsidR="004179B4" w:rsidRPr="00A34109">
        <w:t xml:space="preserve">There is a need for this investigation </w:t>
      </w:r>
      <w:r w:rsidR="00C624AB" w:rsidRPr="00A34109">
        <w:t>as cloud adoption by enterprises within the UK have been steadily increasing over the previous five years and are predicted to increase further as cloud services improve and expand. In 2014 UK 24% of enterprises adopted the cloud, which grew to 35% in 2016 and in 2018 has risen to 42%</w:t>
      </w:r>
      <w:r w:rsidR="001B55C6" w:rsidRPr="00A34109">
        <w:t xml:space="preserve"> (Eurostat Press Office, 2018; Eurostat, 2017; Eurostat Press Office, 2014)</w:t>
      </w:r>
      <w:r w:rsidR="00C624AB" w:rsidRPr="00A34109">
        <w:t>.</w:t>
      </w:r>
      <w:r w:rsidR="001B55C6" w:rsidRPr="00A34109">
        <w:t xml:space="preserve"> </w:t>
      </w:r>
      <w:r w:rsidR="00C624AB" w:rsidRPr="00A34109">
        <w:t xml:space="preserve">  </w:t>
      </w:r>
    </w:p>
    <w:p w:rsidR="00D77942" w:rsidRDefault="00D77942" w:rsidP="00D77942">
      <w:r>
        <w:t xml:space="preserve">The </w:t>
      </w:r>
      <w:r w:rsidR="006F7033">
        <w:t xml:space="preserve">report </w:t>
      </w:r>
      <w:r>
        <w:t xml:space="preserve">presents documentation </w:t>
      </w:r>
      <w:r w:rsidR="006F7033">
        <w:t>for the</w:t>
      </w:r>
      <w:r>
        <w:t xml:space="preserve"> risk assessment and cost analysis of cloud providers, as well as migration diagrams showing the transition of on-premise resource to a cloud environment. </w:t>
      </w:r>
      <w:r w:rsidR="003640E4">
        <w:t>As well as adequate testing of the deployed resources,</w:t>
      </w:r>
      <w:r w:rsidR="006F7033">
        <w:t xml:space="preserve"> a literature review is provided to investigate the pros and cons of cloud migration, critical analysis of popular cloud models, as well as precautions that need to be implemented to avoid downtime and minimal configuration.</w:t>
      </w:r>
      <w:r w:rsidR="00CE2170">
        <w:t xml:space="preserve"> </w:t>
      </w:r>
      <w:r>
        <w:t xml:space="preserve">The deployment and migration was achieved with the use of YAML and JINJA files. The resources were deployed onto Google Cloud, due </w:t>
      </w:r>
      <w:r w:rsidR="00CE2170">
        <w:t xml:space="preserve">to </w:t>
      </w:r>
      <w:r>
        <w:t xml:space="preserve">the University’s education partnership with Google. </w:t>
      </w:r>
    </w:p>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D4482A" w:rsidRPr="00A34109" w:rsidRDefault="00D4482A" w:rsidP="00295D13"/>
    <w:p w:rsidR="00D4482A" w:rsidRPr="00A34109" w:rsidRDefault="00D4482A" w:rsidP="00295D13"/>
    <w:p w:rsidR="00D4482A" w:rsidRPr="00A34109" w:rsidRDefault="00D4482A" w:rsidP="00295D13"/>
    <w:p w:rsidR="00D4482A" w:rsidRPr="00A34109" w:rsidRDefault="00D4482A" w:rsidP="00295D13"/>
    <w:p w:rsidR="00D4482A" w:rsidRPr="00A34109" w:rsidRDefault="00D4482A" w:rsidP="00295D13"/>
    <w:p w:rsidR="00D4482A" w:rsidRPr="00A34109" w:rsidRDefault="00D4482A"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295D13"/>
    <w:p w:rsidR="00F7782D" w:rsidRPr="00A34109" w:rsidRDefault="00F7782D" w:rsidP="00F7782D">
      <w:pPr>
        <w:pStyle w:val="Heading1"/>
      </w:pPr>
      <w:bookmarkStart w:id="3" w:name="_Toc5390750"/>
      <w:r w:rsidRPr="00A34109">
        <w:t>Introduction</w:t>
      </w:r>
      <w:bookmarkEnd w:id="3"/>
    </w:p>
    <w:p w:rsidR="00F7782D" w:rsidRPr="00A34109" w:rsidRDefault="00F7782D" w:rsidP="00F7782D">
      <w:pPr>
        <w:pStyle w:val="Heading2"/>
      </w:pPr>
      <w:bookmarkStart w:id="4" w:name="_Toc5390751"/>
      <w:r w:rsidRPr="00A34109">
        <w:t>Why was the project done?</w:t>
      </w:r>
      <w:bookmarkEnd w:id="4"/>
    </w:p>
    <w:p w:rsidR="00D77942" w:rsidRDefault="00D77942" w:rsidP="00D77942">
      <w:r>
        <w:t>The aim of this project is to migrate Beacon Inc’s internal resources to the cloud with the appropriate planning and documentation</w:t>
      </w:r>
    </w:p>
    <w:p w:rsidR="003B1F36" w:rsidRDefault="00D77942" w:rsidP="003B1F36">
      <w:r>
        <w:t>To achieve this aim</w:t>
      </w:r>
      <w:r w:rsidR="003B1F36">
        <w:t xml:space="preserve"> a literature review was produced which uncovered the pros and cons of cloud computing from both a business and technical standpoint, critical analysis of popular cloud models, as well as precautions that need to be implemented to avoid downtime and minimal configuration. As well as a cost and risk analysis of multiple cloud vendors with cloud infrastructure diagrams displaying how the cloud resources are connected in the cloud environment.</w:t>
      </w:r>
    </w:p>
    <w:p w:rsidR="00D77942" w:rsidRPr="003B1F36" w:rsidRDefault="003B1F36" w:rsidP="00D77942">
      <w:pPr>
        <w:rPr>
          <w:highlight w:val="yellow"/>
        </w:rPr>
      </w:pPr>
      <w:r w:rsidRPr="00905E10">
        <w:t xml:space="preserve">Beacon Inc. is a </w:t>
      </w:r>
      <w:r w:rsidR="003D4632" w:rsidRPr="00905E10">
        <w:t>small-medium sized enterprise (</w:t>
      </w:r>
      <w:r w:rsidRPr="00905E10">
        <w:t>SME</w:t>
      </w:r>
      <w:r w:rsidR="003D4632" w:rsidRPr="00905E10">
        <w:t>)</w:t>
      </w:r>
      <w:r w:rsidRPr="00905E10">
        <w:t xml:space="preserve"> which offers hardware and software systems for proximity-based </w:t>
      </w:r>
      <w:proofErr w:type="spellStart"/>
      <w:r w:rsidRPr="00905E10">
        <w:t>ibeacons</w:t>
      </w:r>
      <w:proofErr w:type="spellEnd"/>
      <w:r w:rsidRPr="00905E10">
        <w:t xml:space="preserve"> in the retail and marketing sector. This project investigates the best practices of migrating on-premise services of an SME to a cloud environment. Ensuring minimal downtime and configuration, by migrating resources quickly and securely ensuring that data is not lost.</w:t>
      </w:r>
      <w:r w:rsidR="00D77942" w:rsidRPr="00905E10">
        <w:t xml:space="preserve"> Public cloud adoption </w:t>
      </w:r>
      <w:r w:rsidR="00283719" w:rsidRPr="00905E10">
        <w:t xml:space="preserve">in </w:t>
      </w:r>
      <w:r w:rsidR="00D77942" w:rsidRPr="00905E10">
        <w:t xml:space="preserve">enterprises has increased from </w:t>
      </w:r>
      <w:r w:rsidR="003D4632" w:rsidRPr="00905E10">
        <w:t>24</w:t>
      </w:r>
      <w:r w:rsidR="00D77942" w:rsidRPr="00905E10">
        <w:t xml:space="preserve">% to </w:t>
      </w:r>
      <w:r w:rsidR="003D4632" w:rsidRPr="00905E10">
        <w:t>42</w:t>
      </w:r>
      <w:r w:rsidR="00D77942" w:rsidRPr="00905E10">
        <w:t>% in 201</w:t>
      </w:r>
      <w:r w:rsidR="003D4632" w:rsidRPr="00905E10">
        <w:t>8</w:t>
      </w:r>
      <w:r w:rsidR="00D77942" w:rsidRPr="00905E10">
        <w:t xml:space="preserve"> and has become a top priority for 38% in 2018 </w:t>
      </w:r>
      <w:r w:rsidR="003D4632" w:rsidRPr="00905E10">
        <w:t xml:space="preserve"> (Eurostat Press Office, 2018; </w:t>
      </w:r>
      <w:proofErr w:type="spellStart"/>
      <w:r w:rsidR="003D4632" w:rsidRPr="00905E10">
        <w:t>RightScale</w:t>
      </w:r>
      <w:proofErr w:type="spellEnd"/>
      <w:r w:rsidR="003D4632" w:rsidRPr="00905E10">
        <w:t>, 2018; Eurostat Press Office, 2014)</w:t>
      </w:r>
      <w:r w:rsidR="00D77942" w:rsidRPr="00905E10">
        <w:t>. These figures indicate a shift through all business landscapes towards cloud-hosted resources. Beacon Inc. a</w:t>
      </w:r>
      <w:r w:rsidR="00283719" w:rsidRPr="00905E10">
        <w:t>n</w:t>
      </w:r>
      <w:r w:rsidR="00D77942" w:rsidRPr="00905E10">
        <w:t xml:space="preserve"> SME</w:t>
      </w:r>
      <w:r w:rsidR="003D4632" w:rsidRPr="00905E10">
        <w:t xml:space="preserve"> which</w:t>
      </w:r>
      <w:r w:rsidR="00D77942" w:rsidRPr="00905E10">
        <w:t xml:space="preserve"> is looking to take advantage of cloud computing by migrating their on-premise services to a bespoke cloud infrastructure to support their long-term growth predictions. Consequently, businesses like Beacon Inc. need</w:t>
      </w:r>
      <w:r w:rsidR="00D77942" w:rsidRPr="00D043F7">
        <w:t xml:space="preserve"> to not only be aware of both the benefits and drawbacks of cloud migration</w:t>
      </w:r>
      <w:r w:rsidR="00905E10">
        <w:t xml:space="preserve"> </w:t>
      </w:r>
      <w:r w:rsidR="00D77942" w:rsidRPr="00D043F7">
        <w:t>but also understand the different methods and planning involved in ensuring a successful migration with little or no downtime.</w:t>
      </w:r>
    </w:p>
    <w:p w:rsidR="00D77942" w:rsidRDefault="00D77942" w:rsidP="00D77942">
      <w:r w:rsidRPr="00D043F7">
        <w:t>Utilising cloud technology for an SM</w:t>
      </w:r>
      <w:r w:rsidR="00090AD3">
        <w:t>E</w:t>
      </w:r>
      <w:r w:rsidRPr="00D043F7">
        <w:t xml:space="preserve"> like Beacon Inc. will support and ensure the success of their long-term growth due to cloud technology being scalable </w:t>
      </w:r>
      <w:sdt>
        <w:sdtPr>
          <w:id w:val="-1497647043"/>
          <w:citation/>
        </w:sdtPr>
        <w:sdtContent>
          <w:r w:rsidRPr="00D043F7">
            <w:fldChar w:fldCharType="begin"/>
          </w:r>
          <w:r w:rsidRPr="00D043F7">
            <w:instrText xml:space="preserve"> CITATION Gre17 \l 2057 </w:instrText>
          </w:r>
          <w:r w:rsidRPr="00D043F7">
            <w:fldChar w:fldCharType="separate"/>
          </w:r>
          <w:r w:rsidR="000E23F9" w:rsidRPr="000E23F9">
            <w:rPr>
              <w:noProof/>
            </w:rPr>
            <w:t>(Zolkos, 2017)</w:t>
          </w:r>
          <w:r w:rsidRPr="00D043F7">
            <w:fldChar w:fldCharType="end"/>
          </w:r>
        </w:sdtContent>
      </w:sdt>
      <w:r w:rsidRPr="00D043F7">
        <w:t xml:space="preserve"> to the business’s demands. In addition to the cloud</w:t>
      </w:r>
      <w:r w:rsidR="00905E10">
        <w:t>’</w:t>
      </w:r>
      <w:r w:rsidRPr="00D043F7">
        <w:t xml:space="preserve">s ability for </w:t>
      </w:r>
      <w:r w:rsidR="007E13BE">
        <w:t>scalable resources</w:t>
      </w:r>
      <w:r w:rsidRPr="00D043F7">
        <w:t xml:space="preserve"> as a result of increase or decrease in demand, so is the billing </w:t>
      </w:r>
      <w:sdt>
        <w:sdtPr>
          <w:id w:val="1486358485"/>
          <w:citation/>
        </w:sdtPr>
        <w:sdtContent>
          <w:r w:rsidRPr="00D043F7">
            <w:fldChar w:fldCharType="begin"/>
          </w:r>
          <w:r w:rsidRPr="00D043F7">
            <w:instrText xml:space="preserve"> CITATION Zac17 \l 2057 </w:instrText>
          </w:r>
          <w:r w:rsidRPr="00D043F7">
            <w:fldChar w:fldCharType="separate"/>
          </w:r>
          <w:r w:rsidR="000E23F9" w:rsidRPr="000E23F9">
            <w:rPr>
              <w:noProof/>
            </w:rPr>
            <w:t>(Lanich, 2017)</w:t>
          </w:r>
          <w:r w:rsidRPr="00D043F7">
            <w:fldChar w:fldCharType="end"/>
          </w:r>
        </w:sdtContent>
      </w:sdt>
      <w:r w:rsidRPr="00D043F7">
        <w:t xml:space="preserve"> as Beacon Inc. will only need to pay the resources that they are utilising. As Beacon Inc. have predicted for long-term growth, their user base will grow alongside it as more users</w:t>
      </w:r>
      <w:r>
        <w:t xml:space="preserve"> come into contact with the beacons. This increase in demand will place pressure to always have their resources online and available, migrating internal resources to the cloud </w:t>
      </w:r>
      <w:r w:rsidRPr="00C1644F">
        <w:t xml:space="preserve">ensures a higher level of redundancy, as cloud vendors adopt geo-replication </w:t>
      </w:r>
      <w:sdt>
        <w:sdtPr>
          <w:id w:val="-148064254"/>
          <w:citation/>
        </w:sdtPr>
        <w:sdtContent>
          <w:r w:rsidRPr="00C1644F">
            <w:fldChar w:fldCharType="begin"/>
          </w:r>
          <w:r w:rsidRPr="00C1644F">
            <w:instrText xml:space="preserve"> CITATION Mar11 \l 2057 </w:instrText>
          </w:r>
          <w:r w:rsidRPr="00C1644F">
            <w:fldChar w:fldCharType="separate"/>
          </w:r>
          <w:r w:rsidR="000E23F9" w:rsidRPr="000E23F9">
            <w:rPr>
              <w:noProof/>
            </w:rPr>
            <w:t>(Rouse, 2011)</w:t>
          </w:r>
          <w:r w:rsidRPr="00C1644F">
            <w:fldChar w:fldCharType="end"/>
          </w:r>
        </w:sdtContent>
      </w:sdt>
      <w:r w:rsidRPr="00C1644F">
        <w:t xml:space="preserve"> so</w:t>
      </w:r>
      <w:r>
        <w:t xml:space="preserve"> there will always be an available resource as there will be backups of your cloud resources around the world ready for deployment i</w:t>
      </w:r>
      <w:r w:rsidR="007E13BE">
        <w:t>f</w:t>
      </w:r>
      <w:r>
        <w:t xml:space="preserve"> one go</w:t>
      </w:r>
      <w:r w:rsidR="00905E10">
        <w:t>es</w:t>
      </w:r>
      <w:r>
        <w:t xml:space="preserve"> down thanks to duplication to a point of N+1 </w:t>
      </w:r>
      <w:sdt>
        <w:sdtPr>
          <w:id w:val="-129480202"/>
          <w:citation/>
        </w:sdtPr>
        <w:sdtContent>
          <w:r>
            <w:fldChar w:fldCharType="begin"/>
          </w:r>
          <w:r>
            <w:instrText xml:space="preserve"> CITATION Tim181 \l 2057 </w:instrText>
          </w:r>
          <w:r>
            <w:fldChar w:fldCharType="separate"/>
          </w:r>
          <w:r w:rsidR="000E23F9" w:rsidRPr="000E23F9">
            <w:rPr>
              <w:noProof/>
            </w:rPr>
            <w:t>(Hinchey, 2018)</w:t>
          </w:r>
          <w:r>
            <w:fldChar w:fldCharType="end"/>
          </w:r>
        </w:sdtContent>
      </w:sdt>
      <w:r>
        <w:t>.</w:t>
      </w:r>
    </w:p>
    <w:p w:rsidR="00D77942" w:rsidRDefault="00D77942" w:rsidP="00D77942">
      <w:r w:rsidRPr="004E49FB">
        <w:t xml:space="preserve">Cloud computing is bringing a </w:t>
      </w:r>
      <w:r w:rsidRPr="00D043F7">
        <w:t xml:space="preserve">host of benefits to businesses that adopt it, from reducing costs to increasing security and performance of infrastructure, increasing business productivity, profitability and competitiveness </w:t>
      </w:r>
      <w:sdt>
        <w:sdtPr>
          <w:id w:val="-240341497"/>
          <w:citation/>
        </w:sdtPr>
        <w:sdtContent>
          <w:r w:rsidRPr="00D043F7">
            <w:fldChar w:fldCharType="begin"/>
          </w:r>
          <w:r w:rsidRPr="00D043F7">
            <w:instrText xml:space="preserve"> CITATION Bus171 \l 2057 </w:instrText>
          </w:r>
          <w:r w:rsidRPr="00D043F7">
            <w:fldChar w:fldCharType="separate"/>
          </w:r>
          <w:r w:rsidR="000E23F9" w:rsidRPr="000E23F9">
            <w:rPr>
              <w:noProof/>
            </w:rPr>
            <w:t>(Business Queensland, 2017)</w:t>
          </w:r>
          <w:r w:rsidRPr="00D043F7">
            <w:fldChar w:fldCharType="end"/>
          </w:r>
        </w:sdtContent>
      </w:sdt>
      <w:sdt>
        <w:sdtPr>
          <w:id w:val="-1722975720"/>
          <w:citation/>
        </w:sdtPr>
        <w:sdtContent>
          <w:r w:rsidRPr="00D043F7">
            <w:fldChar w:fldCharType="begin"/>
          </w:r>
          <w:r w:rsidRPr="00D043F7">
            <w:instrText xml:space="preserve"> CITATION Mic18 \l 2057 </w:instrText>
          </w:r>
          <w:r w:rsidRPr="00D043F7">
            <w:fldChar w:fldCharType="separate"/>
          </w:r>
          <w:r w:rsidR="000E23F9">
            <w:rPr>
              <w:noProof/>
            </w:rPr>
            <w:t xml:space="preserve"> </w:t>
          </w:r>
          <w:r w:rsidR="000E23F9" w:rsidRPr="000E23F9">
            <w:rPr>
              <w:noProof/>
            </w:rPr>
            <w:t>(Microsoft Azure, n.d.)</w:t>
          </w:r>
          <w:r w:rsidRPr="00D043F7">
            <w:fldChar w:fldCharType="end"/>
          </w:r>
        </w:sdtContent>
      </w:sdt>
      <w:r w:rsidRPr="00D043F7">
        <w:t>. As well as benefits</w:t>
      </w:r>
      <w:r w:rsidR="005828E6">
        <w:t>,</w:t>
      </w:r>
      <w:r w:rsidRPr="00D043F7">
        <w:t xml:space="preserve"> cloud computing raises some concerns over data ownership and privacy with the cloud vendors that resources are hosted with </w:t>
      </w:r>
      <w:sdt>
        <w:sdtPr>
          <w:id w:val="949755154"/>
          <w:citation/>
        </w:sdtPr>
        <w:sdtContent>
          <w:r w:rsidRPr="00D043F7">
            <w:fldChar w:fldCharType="begin"/>
          </w:r>
          <w:r w:rsidRPr="00D043F7">
            <w:instrText xml:space="preserve"> CITATION Bus17 \l 2057 </w:instrText>
          </w:r>
          <w:r w:rsidRPr="00D043F7">
            <w:fldChar w:fldCharType="separate"/>
          </w:r>
          <w:r w:rsidR="000E23F9" w:rsidRPr="000E23F9">
            <w:rPr>
              <w:noProof/>
            </w:rPr>
            <w:t>(Business Queensland, 2017)</w:t>
          </w:r>
          <w:r w:rsidRPr="00D043F7">
            <w:fldChar w:fldCharType="end"/>
          </w:r>
        </w:sdtContent>
      </w:sdt>
      <w:sdt>
        <w:sdtPr>
          <w:id w:val="-71205824"/>
          <w:citation/>
        </w:sdtPr>
        <w:sdtContent>
          <w:r w:rsidRPr="00D043F7">
            <w:fldChar w:fldCharType="begin"/>
          </w:r>
          <w:r w:rsidRPr="00D043F7">
            <w:instrText xml:space="preserve"> CITATION Ste14 \l 2057 </w:instrText>
          </w:r>
          <w:r w:rsidRPr="00D043F7">
            <w:fldChar w:fldCharType="separate"/>
          </w:r>
          <w:r w:rsidR="000E23F9">
            <w:rPr>
              <w:noProof/>
            </w:rPr>
            <w:t xml:space="preserve"> </w:t>
          </w:r>
          <w:r w:rsidR="000E23F9" w:rsidRPr="000E23F9">
            <w:rPr>
              <w:noProof/>
            </w:rPr>
            <w:t>(Donahue, 2014)</w:t>
          </w:r>
          <w:r w:rsidRPr="00D043F7">
            <w:fldChar w:fldCharType="end"/>
          </w:r>
        </w:sdtContent>
      </w:sdt>
      <w:r w:rsidR="00090AD3">
        <w:t>. T</w:t>
      </w:r>
      <w:r>
        <w:t xml:space="preserve">his project will look into </w:t>
      </w:r>
      <w:r w:rsidRPr="004E49FB">
        <w:t>these benefits and drawbacks in more depth to fully understand what sacrifices a business needs to make in order to gain from the benefits cloud brings to a business.</w:t>
      </w:r>
      <w:r>
        <w:t xml:space="preserve"> </w:t>
      </w:r>
      <w:r w:rsidRPr="00377A8A">
        <w:t>Understanding the most optimal way to migrate businesses with internal resources to a cloud vendor with</w:t>
      </w:r>
      <w:r>
        <w:t xml:space="preserve"> minimal downtime is vital to the businesses success and the continuation of businesses adoption of cloud technology. Additionally</w:t>
      </w:r>
      <w:r w:rsidR="005828E6">
        <w:t>,</w:t>
      </w:r>
      <w:r>
        <w:t xml:space="preserve"> understanding the benefits and drawbacks of different cloud models such as Infrastructure as a service (IaaS)</w:t>
      </w:r>
      <w:r w:rsidR="005828E6">
        <w:t xml:space="preserve">, </w:t>
      </w:r>
      <w:r>
        <w:t xml:space="preserve">Platform as a service (PaaS) </w:t>
      </w:r>
      <w:r w:rsidR="005828E6">
        <w:t xml:space="preserve">and Software as a service (SaaS) </w:t>
      </w:r>
      <w:r>
        <w:t>can bring to a business</w:t>
      </w:r>
      <w:r w:rsidR="005828E6">
        <w:t>.</w:t>
      </w:r>
    </w:p>
    <w:p w:rsidR="00F7782D" w:rsidRPr="00A34109" w:rsidRDefault="00F7782D" w:rsidP="00F7782D"/>
    <w:p w:rsidR="00CA2670" w:rsidRPr="00A34109" w:rsidRDefault="00872BE2" w:rsidP="00872BE2">
      <w:pPr>
        <w:pStyle w:val="Heading1"/>
      </w:pPr>
      <w:bookmarkStart w:id="5" w:name="_Toc5390752"/>
      <w:r w:rsidRPr="00A34109">
        <w:t>Literature Review</w:t>
      </w:r>
      <w:bookmarkEnd w:id="5"/>
      <w:r w:rsidRPr="00A34109">
        <w:t xml:space="preserve"> </w:t>
      </w:r>
    </w:p>
    <w:p w:rsidR="00316E4C" w:rsidRPr="00A34109" w:rsidRDefault="00BF6D5E" w:rsidP="00872BE2">
      <w:r w:rsidRPr="00A34109">
        <w:t xml:space="preserve">In this literature review, I will discuss the benefits and drawbacks of migrating to a cloud environment from a business/technical perspective. Additionally, I will </w:t>
      </w:r>
      <w:r w:rsidR="00E05967" w:rsidRPr="00A34109">
        <w:t>present</w:t>
      </w:r>
      <w:r w:rsidRPr="00A34109">
        <w:t xml:space="preserve"> and critique the main cloud models, and data security and privacy implications of cloud computing. </w:t>
      </w:r>
      <w:r w:rsidR="00E05967" w:rsidRPr="00A34109">
        <w:t>This discussion will allow</w:t>
      </w:r>
      <w:r w:rsidR="0045003E" w:rsidRPr="00A34109">
        <w:t xml:space="preserve"> the</w:t>
      </w:r>
      <w:r w:rsidR="00E05967" w:rsidRPr="00A34109">
        <w:t xml:space="preserve"> </w:t>
      </w:r>
      <w:r w:rsidR="00CF42A3" w:rsidRPr="00A34109">
        <w:t>identification of</w:t>
      </w:r>
      <w:r w:rsidRPr="00A34109">
        <w:t xml:space="preserve"> cloud migration best practices that ensure minimal downtime and configuration.</w:t>
      </w:r>
    </w:p>
    <w:p w:rsidR="00A839D8" w:rsidRPr="00A34109" w:rsidRDefault="00AC63A8" w:rsidP="00AC63A8">
      <w:pPr>
        <w:pStyle w:val="Heading2"/>
      </w:pPr>
      <w:bookmarkStart w:id="6" w:name="_Toc5390753"/>
      <w:r w:rsidRPr="00A34109">
        <w:t>Pros/Cons of moving to the cloud</w:t>
      </w:r>
      <w:bookmarkEnd w:id="6"/>
    </w:p>
    <w:p w:rsidR="00E05967" w:rsidRPr="00A34109" w:rsidRDefault="00925E66" w:rsidP="00AC63A8">
      <w:pPr>
        <w:rPr>
          <w:noProof/>
        </w:rPr>
      </w:pPr>
      <w:r w:rsidRPr="00A34109">
        <w:t>Cloud computing ha</w:t>
      </w:r>
      <w:r w:rsidR="009C77CD" w:rsidRPr="00A34109">
        <w:t>s</w:t>
      </w:r>
      <w:r w:rsidRPr="00A34109">
        <w:t xml:space="preserve"> </w:t>
      </w:r>
      <w:r w:rsidR="00E05967" w:rsidRPr="00A34109">
        <w:t>several</w:t>
      </w:r>
      <w:r w:rsidRPr="00A34109">
        <w:t xml:space="preserve"> characteristics, defined by </w:t>
      </w:r>
      <w:r w:rsidR="00212DF8" w:rsidRPr="00A34109">
        <w:rPr>
          <w:noProof/>
        </w:rPr>
        <w:t xml:space="preserve">Bahga &amp; Madisetti </w:t>
      </w:r>
      <w:r w:rsidR="00E7587A" w:rsidRPr="00A34109">
        <w:rPr>
          <w:noProof/>
        </w:rPr>
        <w:t>(</w:t>
      </w:r>
      <w:r w:rsidR="00212DF8" w:rsidRPr="00A34109">
        <w:rPr>
          <w:noProof/>
        </w:rPr>
        <w:t xml:space="preserve">2014, 172), </w:t>
      </w:r>
      <w:r w:rsidRPr="00A34109">
        <w:rPr>
          <w:noProof/>
        </w:rPr>
        <w:t xml:space="preserve">Krutz &amp; Vines (2010, 9-11), </w:t>
      </w:r>
      <w:r w:rsidR="00C912F4" w:rsidRPr="00A34109">
        <w:rPr>
          <w:noProof/>
        </w:rPr>
        <w:t>Sitaram &amp; Manjunath</w:t>
      </w:r>
      <w:r w:rsidR="00C912F4" w:rsidRPr="00A34109">
        <w:t xml:space="preserve"> </w:t>
      </w:r>
      <w:r w:rsidRPr="00A34109">
        <w:rPr>
          <w:noProof/>
        </w:rPr>
        <w:t>(2011, 9)</w:t>
      </w:r>
      <w:r w:rsidR="00893EA6" w:rsidRPr="00A34109">
        <w:rPr>
          <w:noProof/>
        </w:rPr>
        <w:t xml:space="preserve">, </w:t>
      </w:r>
      <w:r w:rsidR="00893EA6" w:rsidRPr="00A34109">
        <w:t>Tan &amp; Smoot</w:t>
      </w:r>
      <w:r w:rsidR="0040353B" w:rsidRPr="00A34109">
        <w:t xml:space="preserve"> (</w:t>
      </w:r>
      <w:r w:rsidR="00893EA6" w:rsidRPr="00A34109">
        <w:t xml:space="preserve">2011, </w:t>
      </w:r>
      <w:r w:rsidR="00F1147A" w:rsidRPr="00A34109">
        <w:t>8</w:t>
      </w:r>
      <w:r w:rsidR="00893EA6" w:rsidRPr="00A34109">
        <w:t>)</w:t>
      </w:r>
      <w:r w:rsidR="0040353B" w:rsidRPr="00A34109">
        <w:t xml:space="preserve">, </w:t>
      </w:r>
      <w:r w:rsidR="00C71162" w:rsidRPr="00A34109">
        <w:t>Yang &amp; Huang</w:t>
      </w:r>
      <w:r w:rsidR="00E7587A" w:rsidRPr="00A34109">
        <w:t xml:space="preserve"> </w:t>
      </w:r>
      <w:r w:rsidR="00C71162" w:rsidRPr="00A34109">
        <w:t>(2013</w:t>
      </w:r>
      <w:r w:rsidR="0042583F" w:rsidRPr="00A34109">
        <w:t>, 10-14</w:t>
      </w:r>
      <w:r w:rsidR="00C71162" w:rsidRPr="00A34109">
        <w:t xml:space="preserve">) </w:t>
      </w:r>
      <w:r w:rsidRPr="00A34109">
        <w:rPr>
          <w:noProof/>
        </w:rPr>
        <w:t xml:space="preserve">and </w:t>
      </w:r>
      <w:r w:rsidRPr="00A34109">
        <w:t xml:space="preserve">Hill, et al. </w:t>
      </w:r>
      <w:r w:rsidR="009C77CD" w:rsidRPr="00A34109">
        <w:t>(</w:t>
      </w:r>
      <w:r w:rsidRPr="00A34109">
        <w:t>2013, 9)</w:t>
      </w:r>
      <w:r w:rsidRPr="00A34109">
        <w:rPr>
          <w:noProof/>
        </w:rPr>
        <w:t xml:space="preserve">. </w:t>
      </w:r>
      <w:r w:rsidR="00C71133" w:rsidRPr="00A34109">
        <w:rPr>
          <w:noProof/>
        </w:rPr>
        <w:t>Among these, we pay particular attention to the following in this project</w:t>
      </w:r>
      <w:r w:rsidR="00E05967" w:rsidRPr="00A34109">
        <w:rPr>
          <w:noProof/>
        </w:rPr>
        <w:t>:</w:t>
      </w:r>
    </w:p>
    <w:p w:rsidR="00C71133" w:rsidRPr="00A34109" w:rsidRDefault="0045003E" w:rsidP="00C71133">
      <w:pPr>
        <w:pStyle w:val="ListParagraph"/>
        <w:numPr>
          <w:ilvl w:val="0"/>
          <w:numId w:val="1"/>
        </w:numPr>
        <w:rPr>
          <w:noProof/>
        </w:rPr>
      </w:pPr>
      <w:r w:rsidRPr="00A34109">
        <w:rPr>
          <w:i/>
          <w:noProof/>
        </w:rPr>
        <w:t>O</w:t>
      </w:r>
      <w:r w:rsidR="009C77CD" w:rsidRPr="00A34109">
        <w:rPr>
          <w:i/>
          <w:noProof/>
        </w:rPr>
        <w:t>n-demand self-service</w:t>
      </w:r>
      <w:r w:rsidR="009C77CD" w:rsidRPr="00A34109">
        <w:rPr>
          <w:noProof/>
        </w:rPr>
        <w:t xml:space="preserve">, </w:t>
      </w:r>
      <w:r w:rsidR="00C71133" w:rsidRPr="00A34109">
        <w:rPr>
          <w:noProof/>
        </w:rPr>
        <w:t>to</w:t>
      </w:r>
      <w:r w:rsidR="009C77CD" w:rsidRPr="00A34109">
        <w:rPr>
          <w:noProof/>
        </w:rPr>
        <w:t xml:space="preserve"> allow</w:t>
      </w:r>
      <w:r w:rsidR="00C71133" w:rsidRPr="00A34109">
        <w:rPr>
          <w:noProof/>
        </w:rPr>
        <w:t xml:space="preserve"> </w:t>
      </w:r>
      <w:r w:rsidR="009C77CD" w:rsidRPr="00A34109">
        <w:rPr>
          <w:noProof/>
        </w:rPr>
        <w:t>end users to access the resource without human interaction</w:t>
      </w:r>
      <w:r w:rsidR="00C71133" w:rsidRPr="00A34109">
        <w:rPr>
          <w:noProof/>
        </w:rPr>
        <w:t>;</w:t>
      </w:r>
    </w:p>
    <w:p w:rsidR="00C71133" w:rsidRPr="00A34109" w:rsidRDefault="0045003E" w:rsidP="00C71133">
      <w:pPr>
        <w:pStyle w:val="ListParagraph"/>
        <w:numPr>
          <w:ilvl w:val="0"/>
          <w:numId w:val="1"/>
        </w:numPr>
        <w:rPr>
          <w:noProof/>
        </w:rPr>
      </w:pPr>
      <w:r w:rsidRPr="00A34109">
        <w:rPr>
          <w:i/>
          <w:noProof/>
        </w:rPr>
        <w:t>B</w:t>
      </w:r>
      <w:r w:rsidR="009C77CD" w:rsidRPr="00A34109">
        <w:rPr>
          <w:i/>
          <w:noProof/>
        </w:rPr>
        <w:t>road network access</w:t>
      </w:r>
      <w:r w:rsidR="00AF48BF" w:rsidRPr="00A34109">
        <w:rPr>
          <w:noProof/>
        </w:rPr>
        <w:t xml:space="preserve"> </w:t>
      </w:r>
      <w:r w:rsidR="00C71133" w:rsidRPr="00A34109">
        <w:rPr>
          <w:noProof/>
        </w:rPr>
        <w:t>to</w:t>
      </w:r>
      <w:r w:rsidR="004F521F" w:rsidRPr="00A34109">
        <w:rPr>
          <w:noProof/>
        </w:rPr>
        <w:t xml:space="preserve"> allow </w:t>
      </w:r>
      <w:r w:rsidR="00AF48BF" w:rsidRPr="00A34109">
        <w:rPr>
          <w:noProof/>
        </w:rPr>
        <w:t>multiple</w:t>
      </w:r>
      <w:r w:rsidR="00BF6F26" w:rsidRPr="00A34109">
        <w:rPr>
          <w:noProof/>
        </w:rPr>
        <w:t xml:space="preserve"> internet connected devices</w:t>
      </w:r>
      <w:r w:rsidR="00AF48BF" w:rsidRPr="00A34109">
        <w:rPr>
          <w:noProof/>
        </w:rPr>
        <w:t xml:space="preserve"> access</w:t>
      </w:r>
      <w:r w:rsidR="00BF6F26" w:rsidRPr="00A34109">
        <w:rPr>
          <w:noProof/>
        </w:rPr>
        <w:t xml:space="preserve"> globally</w:t>
      </w:r>
      <w:r w:rsidR="00212DF8" w:rsidRPr="00A34109">
        <w:rPr>
          <w:noProof/>
        </w:rPr>
        <w:t xml:space="preserve"> (Bahga &amp; Madisetti, 2014, 36)</w:t>
      </w:r>
      <w:r w:rsidR="00CF42A3" w:rsidRPr="00A34109">
        <w:rPr>
          <w:noProof/>
        </w:rPr>
        <w:t>;</w:t>
      </w:r>
    </w:p>
    <w:p w:rsidR="00C71133" w:rsidRPr="00A34109" w:rsidRDefault="0045003E" w:rsidP="00C71133">
      <w:pPr>
        <w:pStyle w:val="ListParagraph"/>
        <w:numPr>
          <w:ilvl w:val="0"/>
          <w:numId w:val="1"/>
        </w:numPr>
        <w:rPr>
          <w:noProof/>
        </w:rPr>
      </w:pPr>
      <w:r w:rsidRPr="00A34109">
        <w:rPr>
          <w:i/>
          <w:noProof/>
        </w:rPr>
        <w:t>R</w:t>
      </w:r>
      <w:r w:rsidR="009C77CD" w:rsidRPr="00A34109">
        <w:rPr>
          <w:i/>
          <w:noProof/>
        </w:rPr>
        <w:t>apid elasticity</w:t>
      </w:r>
      <w:r w:rsidR="009C77CD" w:rsidRPr="00A34109">
        <w:rPr>
          <w:noProof/>
        </w:rPr>
        <w:t xml:space="preserve"> and </w:t>
      </w:r>
      <w:r w:rsidR="009C77CD" w:rsidRPr="00A34109">
        <w:rPr>
          <w:i/>
          <w:noProof/>
        </w:rPr>
        <w:t>location-independent resource pooling</w:t>
      </w:r>
      <w:r w:rsidR="009C77CD" w:rsidRPr="00A34109">
        <w:rPr>
          <w:noProof/>
        </w:rPr>
        <w:t xml:space="preserve">, </w:t>
      </w:r>
      <w:r w:rsidR="00CF42A3" w:rsidRPr="00A34109">
        <w:rPr>
          <w:noProof/>
        </w:rPr>
        <w:t>to enable</w:t>
      </w:r>
      <w:r w:rsidR="009C77CD" w:rsidRPr="00A34109">
        <w:rPr>
          <w:noProof/>
        </w:rPr>
        <w:t xml:space="preserve"> high</w:t>
      </w:r>
      <w:r w:rsidR="009C77CD" w:rsidRPr="00A34109">
        <w:rPr>
          <w:i/>
          <w:noProof/>
        </w:rPr>
        <w:t xml:space="preserve"> reliability</w:t>
      </w:r>
      <w:r w:rsidR="009C77CD" w:rsidRPr="00A34109">
        <w:rPr>
          <w:noProof/>
        </w:rPr>
        <w:t xml:space="preserve"> and </w:t>
      </w:r>
      <w:r w:rsidR="009C77CD" w:rsidRPr="00A34109">
        <w:rPr>
          <w:i/>
          <w:noProof/>
        </w:rPr>
        <w:t>availability</w:t>
      </w:r>
      <w:r w:rsidR="009C77CD" w:rsidRPr="00A34109">
        <w:rPr>
          <w:noProof/>
        </w:rPr>
        <w:t xml:space="preserve"> of the resource</w:t>
      </w:r>
      <w:r w:rsidR="00CF42A3" w:rsidRPr="00A34109">
        <w:rPr>
          <w:noProof/>
        </w:rPr>
        <w:t>;</w:t>
      </w:r>
    </w:p>
    <w:p w:rsidR="00CF1CE8" w:rsidRPr="00A34109" w:rsidRDefault="0045003E" w:rsidP="00CF42A3">
      <w:pPr>
        <w:pStyle w:val="ListParagraph"/>
        <w:numPr>
          <w:ilvl w:val="0"/>
          <w:numId w:val="1"/>
        </w:numPr>
        <w:rPr>
          <w:noProof/>
        </w:rPr>
      </w:pPr>
      <w:r w:rsidRPr="00A34109">
        <w:rPr>
          <w:i/>
          <w:noProof/>
        </w:rPr>
        <w:t>U</w:t>
      </w:r>
      <w:r w:rsidR="00CF42A3" w:rsidRPr="00A34109">
        <w:rPr>
          <w:i/>
          <w:noProof/>
        </w:rPr>
        <w:t>tility billing</w:t>
      </w:r>
      <w:r w:rsidR="009C77CD" w:rsidRPr="00A34109">
        <w:rPr>
          <w:noProof/>
        </w:rPr>
        <w:t xml:space="preserve"> </w:t>
      </w:r>
      <w:r w:rsidR="00CF42A3" w:rsidRPr="00A34109">
        <w:rPr>
          <w:noProof/>
        </w:rPr>
        <w:t>to</w:t>
      </w:r>
      <w:r w:rsidR="009C77CD" w:rsidRPr="00A34109">
        <w:rPr>
          <w:noProof/>
        </w:rPr>
        <w:t xml:space="preserve"> reduce the organisation's </w:t>
      </w:r>
      <w:r w:rsidR="00510F91" w:rsidRPr="00A34109">
        <w:rPr>
          <w:noProof/>
        </w:rPr>
        <w:t xml:space="preserve">expenditure </w:t>
      </w:r>
      <w:r w:rsidR="009C77CD" w:rsidRPr="00A34109">
        <w:rPr>
          <w:noProof/>
        </w:rPr>
        <w:t xml:space="preserve">as they </w:t>
      </w:r>
      <w:r w:rsidR="00CF42A3" w:rsidRPr="00A34109">
        <w:rPr>
          <w:noProof/>
        </w:rPr>
        <w:t>would</w:t>
      </w:r>
      <w:r w:rsidR="009C77CD" w:rsidRPr="00A34109">
        <w:rPr>
          <w:noProof/>
        </w:rPr>
        <w:t xml:space="preserve"> only </w:t>
      </w:r>
      <w:r w:rsidR="00CF42A3" w:rsidRPr="00A34109">
        <w:rPr>
          <w:noProof/>
        </w:rPr>
        <w:t xml:space="preserve">need to </w:t>
      </w:r>
      <w:r w:rsidR="009C77CD" w:rsidRPr="00A34109">
        <w:rPr>
          <w:noProof/>
        </w:rPr>
        <w:t>pay for what they use</w:t>
      </w:r>
      <w:r w:rsidR="00212DF8" w:rsidRPr="00A34109">
        <w:rPr>
          <w:noProof/>
        </w:rPr>
        <w:t xml:space="preserve"> (Bahga &amp; Madisetti, 2014, 36)</w:t>
      </w:r>
      <w:r w:rsidR="009C77CD" w:rsidRPr="00A34109">
        <w:rPr>
          <w:noProof/>
        </w:rPr>
        <w:t>.</w:t>
      </w:r>
    </w:p>
    <w:p w:rsidR="0042583F" w:rsidRPr="00A34109" w:rsidRDefault="0042583F" w:rsidP="0042583F">
      <w:pPr>
        <w:pStyle w:val="Heading3"/>
        <w:rPr>
          <w:color w:val="auto"/>
        </w:rPr>
      </w:pPr>
      <w:bookmarkStart w:id="7" w:name="_Toc5390754"/>
      <w:r w:rsidRPr="00A34109">
        <w:t>Benefits of Cloud Computing</w:t>
      </w:r>
      <w:bookmarkEnd w:id="7"/>
      <w:r w:rsidRPr="00A34109">
        <w:t xml:space="preserve"> </w:t>
      </w:r>
    </w:p>
    <w:p w:rsidR="00300818" w:rsidRPr="00A34109" w:rsidRDefault="004C1497" w:rsidP="00AC63A8">
      <w:r w:rsidRPr="00A34109">
        <w:t>Cloud computing offer</w:t>
      </w:r>
      <w:r w:rsidR="0045003E" w:rsidRPr="00A34109">
        <w:t>s</w:t>
      </w:r>
      <w:r w:rsidRPr="00A34109">
        <w:t xml:space="preserve"> numerous benefits</w:t>
      </w:r>
      <w:r w:rsidR="009C77CD" w:rsidRPr="00A34109">
        <w:t>,</w:t>
      </w:r>
      <w:r w:rsidR="00A4237D" w:rsidRPr="00A34109">
        <w:t xml:space="preserve"> such as</w:t>
      </w:r>
      <w:r w:rsidR="009C77CD" w:rsidRPr="00A34109">
        <w:t xml:space="preserve"> wide </w:t>
      </w:r>
      <w:r w:rsidR="009C77CD" w:rsidRPr="00A34109">
        <w:rPr>
          <w:i/>
        </w:rPr>
        <w:t>accessibility</w:t>
      </w:r>
      <w:r w:rsidR="00A4237D" w:rsidRPr="00A34109">
        <w:t>,</w:t>
      </w:r>
      <w:r w:rsidR="009C77CD" w:rsidRPr="00A34109">
        <w:t xml:space="preserve"> increased </w:t>
      </w:r>
      <w:r w:rsidR="009C77CD" w:rsidRPr="00A34109">
        <w:rPr>
          <w:i/>
        </w:rPr>
        <w:t>reliability</w:t>
      </w:r>
      <w:r w:rsidR="009C77CD" w:rsidRPr="00A34109">
        <w:t xml:space="preserve">, </w:t>
      </w:r>
      <w:r w:rsidR="009C77CD" w:rsidRPr="00A34109">
        <w:rPr>
          <w:i/>
        </w:rPr>
        <w:t>flexibility</w:t>
      </w:r>
      <w:r w:rsidR="009C77CD" w:rsidRPr="00A34109">
        <w:t xml:space="preserve">, </w:t>
      </w:r>
      <w:r w:rsidR="009C77CD" w:rsidRPr="00A34109">
        <w:rPr>
          <w:i/>
        </w:rPr>
        <w:t>availability</w:t>
      </w:r>
      <w:r w:rsidR="009C77CD" w:rsidRPr="00A34109">
        <w:t xml:space="preserve">, </w:t>
      </w:r>
      <w:r w:rsidR="009C77CD" w:rsidRPr="00A34109">
        <w:rPr>
          <w:i/>
        </w:rPr>
        <w:t>cost</w:t>
      </w:r>
      <w:r w:rsidR="00BA55EA" w:rsidRPr="00A34109">
        <w:rPr>
          <w:i/>
        </w:rPr>
        <w:t xml:space="preserve"> </w:t>
      </w:r>
      <w:r w:rsidR="009C77CD" w:rsidRPr="00A34109">
        <w:rPr>
          <w:i/>
        </w:rPr>
        <w:t>reduction</w:t>
      </w:r>
      <w:r w:rsidR="009C77CD" w:rsidRPr="00A34109">
        <w:rPr>
          <w:b/>
        </w:rPr>
        <w:t xml:space="preserve"> </w:t>
      </w:r>
      <w:r w:rsidR="009C77CD" w:rsidRPr="00A34109">
        <w:t xml:space="preserve">and resource </w:t>
      </w:r>
      <w:r w:rsidR="009C77CD" w:rsidRPr="00A34109">
        <w:rPr>
          <w:i/>
        </w:rPr>
        <w:t>scalability</w:t>
      </w:r>
      <w:r w:rsidRPr="00A34109">
        <w:t xml:space="preserve"> (</w:t>
      </w:r>
      <w:proofErr w:type="spellStart"/>
      <w:r w:rsidRPr="00A34109">
        <w:t>Altorbaq</w:t>
      </w:r>
      <w:proofErr w:type="spellEnd"/>
      <w:r w:rsidRPr="00A34109">
        <w:t xml:space="preserve">, et al., 2017; </w:t>
      </w:r>
      <w:proofErr w:type="spellStart"/>
      <w:r w:rsidRPr="00A34109">
        <w:t>Velte</w:t>
      </w:r>
      <w:proofErr w:type="spellEnd"/>
      <w:r w:rsidRPr="00A34109">
        <w:t>, et al., 2010,</w:t>
      </w:r>
      <w:r w:rsidRPr="00A34109">
        <w:rPr>
          <w:noProof/>
        </w:rPr>
        <w:t xml:space="preserve"> 29-31;</w:t>
      </w:r>
      <w:r w:rsidRPr="00A34109">
        <w:t xml:space="preserve"> Hill, et al., 2013, 9; Yang &amp; Huang, 2013, 10-14; </w:t>
      </w:r>
      <w:r w:rsidRPr="00A34109">
        <w:rPr>
          <w:noProof/>
        </w:rPr>
        <w:t>Sitaram &amp; Manjunath</w:t>
      </w:r>
      <w:r w:rsidRPr="00A34109">
        <w:t xml:space="preserve">, 2011, 9) and </w:t>
      </w:r>
      <w:proofErr w:type="spellStart"/>
      <w:r w:rsidRPr="00A34109">
        <w:t>Khajeh</w:t>
      </w:r>
      <w:proofErr w:type="spellEnd"/>
      <w:r w:rsidRPr="00A34109">
        <w:t>-Hosseini, et al. (2010)</w:t>
      </w:r>
      <w:r w:rsidR="009C77CD" w:rsidRPr="00A34109">
        <w:t>. Resource scalability prevents over</w:t>
      </w:r>
      <w:r w:rsidR="00A4237D" w:rsidRPr="00A34109">
        <w:t>-</w:t>
      </w:r>
      <w:r w:rsidR="009C77CD" w:rsidRPr="00A34109">
        <w:t xml:space="preserve"> or under-provisioning </w:t>
      </w:r>
      <w:r w:rsidR="00A4237D" w:rsidRPr="00A34109">
        <w:t xml:space="preserve">of </w:t>
      </w:r>
      <w:r w:rsidR="009C77CD" w:rsidRPr="00A34109">
        <w:t xml:space="preserve">resources by </w:t>
      </w:r>
      <w:r w:rsidR="00A4237D" w:rsidRPr="00A34109">
        <w:t>dynamically allocating</w:t>
      </w:r>
      <w:r w:rsidR="009C77CD" w:rsidRPr="00A34109">
        <w:t xml:space="preserve"> resources </w:t>
      </w:r>
      <w:r w:rsidR="00A4237D" w:rsidRPr="00A34109">
        <w:t>in</w:t>
      </w:r>
      <w:r w:rsidR="009C77CD" w:rsidRPr="00A34109">
        <w:t xml:space="preserve"> the cloud environment</w:t>
      </w:r>
      <w:r w:rsidR="0042583F" w:rsidRPr="00A34109">
        <w:t xml:space="preserve"> </w:t>
      </w:r>
      <w:r w:rsidR="00A4237D" w:rsidRPr="00A34109">
        <w:t>responding to demand</w:t>
      </w:r>
      <w:r w:rsidR="009C77CD" w:rsidRPr="00A34109">
        <w:t xml:space="preserve">. </w:t>
      </w:r>
      <w:r w:rsidR="00CF1CE8" w:rsidRPr="00A34109">
        <w:t>Hill, et al. (2013, 55)</w:t>
      </w:r>
      <w:r w:rsidR="005A5BB2" w:rsidRPr="00A34109">
        <w:t xml:space="preserve"> expand on cost savings by highlighting that cloud computing </w:t>
      </w:r>
      <w:r w:rsidR="008620A5" w:rsidRPr="00A34109">
        <w:t>applies</w:t>
      </w:r>
      <w:r w:rsidR="005A5BB2" w:rsidRPr="00A34109">
        <w:t xml:space="preserve"> utility billing which means the organisation only pays for what they use. Additionally</w:t>
      </w:r>
      <w:r w:rsidR="00165779" w:rsidRPr="00A34109">
        <w:t>,</w:t>
      </w:r>
      <w:r w:rsidR="005A5BB2" w:rsidRPr="00A34109">
        <w:t xml:space="preserve"> costs </w:t>
      </w:r>
      <w:r w:rsidR="00165779" w:rsidRPr="00A34109">
        <w:t>due to</w:t>
      </w:r>
      <w:r w:rsidR="005A5BB2" w:rsidRPr="00A34109">
        <w:t xml:space="preserve"> maintaining the data</w:t>
      </w:r>
      <w:r w:rsidR="00165779" w:rsidRPr="00A34109">
        <w:t xml:space="preserve"> </w:t>
      </w:r>
      <w:r w:rsidR="005A5BB2" w:rsidRPr="00A34109">
        <w:t xml:space="preserve">centre </w:t>
      </w:r>
      <w:r w:rsidR="00165779" w:rsidRPr="00A34109">
        <w:t>are reduced, since</w:t>
      </w:r>
      <w:r w:rsidR="005A5BB2" w:rsidRPr="00A34109">
        <w:t xml:space="preserve"> energy and floor space is no longer required</w:t>
      </w:r>
      <w:r w:rsidR="00165779" w:rsidRPr="00A34109">
        <w:t>.</w:t>
      </w:r>
      <w:r w:rsidR="00582370" w:rsidRPr="00A34109">
        <w:t xml:space="preserve"> </w:t>
      </w:r>
      <w:r w:rsidR="00165779" w:rsidRPr="00A34109">
        <w:t>I</w:t>
      </w:r>
      <w:r w:rsidR="00582370" w:rsidRPr="00A34109">
        <w:t>n addition</w:t>
      </w:r>
      <w:r w:rsidR="00165779" w:rsidRPr="00A34109">
        <w:t>,</w:t>
      </w:r>
      <w:r w:rsidR="00582370" w:rsidRPr="00A34109">
        <w:t xml:space="preserve"> staff </w:t>
      </w:r>
      <w:r w:rsidR="000549A7" w:rsidRPr="00A34109">
        <w:t xml:space="preserve">have more </w:t>
      </w:r>
      <w:r w:rsidR="0045003E" w:rsidRPr="00A34109">
        <w:t>time</w:t>
      </w:r>
      <w:r w:rsidR="000549A7" w:rsidRPr="00A34109">
        <w:t xml:space="preserve"> to</w:t>
      </w:r>
      <w:r w:rsidR="00582370" w:rsidRPr="00A34109">
        <w:t xml:space="preserve"> focus on more progressive tasks</w:t>
      </w:r>
      <w:r w:rsidR="0045003E" w:rsidRPr="00A34109">
        <w:t xml:space="preserve"> instead of data centre maintenance</w:t>
      </w:r>
      <w:r w:rsidR="005A5BB2" w:rsidRPr="00A34109">
        <w:t>, saving further costs</w:t>
      </w:r>
      <w:r w:rsidR="00582370" w:rsidRPr="00A34109">
        <w:t xml:space="preserve"> and increasing productivity </w:t>
      </w:r>
      <w:r w:rsidR="00212DF8" w:rsidRPr="00A34109">
        <w:t>(Tan &amp; Smoot, 2011</w:t>
      </w:r>
      <w:r w:rsidR="00EC0368" w:rsidRPr="00A34109">
        <w:t>, 290</w:t>
      </w:r>
      <w:r w:rsidR="00165779" w:rsidRPr="00A34109">
        <w:t xml:space="preserve">; </w:t>
      </w:r>
      <w:proofErr w:type="spellStart"/>
      <w:r w:rsidR="00582370" w:rsidRPr="00A34109">
        <w:t>Velte</w:t>
      </w:r>
      <w:proofErr w:type="spellEnd"/>
      <w:r w:rsidR="00582370" w:rsidRPr="00A34109">
        <w:t>, et al.</w:t>
      </w:r>
      <w:r w:rsidR="00212DF8" w:rsidRPr="00A34109">
        <w:t xml:space="preserve">, </w:t>
      </w:r>
      <w:r w:rsidR="00582370" w:rsidRPr="00A34109">
        <w:t>2010,</w:t>
      </w:r>
      <w:r w:rsidR="00582370" w:rsidRPr="00A34109">
        <w:rPr>
          <w:noProof/>
        </w:rPr>
        <w:t xml:space="preserve"> 31)</w:t>
      </w:r>
      <w:r w:rsidR="005A5BB2" w:rsidRPr="00A34109">
        <w:t xml:space="preserve">. </w:t>
      </w:r>
      <w:r w:rsidR="00300818" w:rsidRPr="00A34109">
        <w:t>Moreover</w:t>
      </w:r>
      <w:r w:rsidR="0045003E" w:rsidRPr="00A34109">
        <w:t>,</w:t>
      </w:r>
      <w:r w:rsidR="00300818" w:rsidRPr="00A34109">
        <w:t xml:space="preserve"> </w:t>
      </w:r>
      <w:r w:rsidR="005A5BB2" w:rsidRPr="00A34109">
        <w:t xml:space="preserve">Hill, et al. (2013, </w:t>
      </w:r>
      <w:r w:rsidR="00582370" w:rsidRPr="00A34109">
        <w:t>58</w:t>
      </w:r>
      <w:r w:rsidR="005A5BB2" w:rsidRPr="00A34109">
        <w:t>)</w:t>
      </w:r>
      <w:r w:rsidR="00582370" w:rsidRPr="00A34109">
        <w:t xml:space="preserve"> expand on the previous benefits with </w:t>
      </w:r>
      <w:r w:rsidR="00300818" w:rsidRPr="00A34109">
        <w:t xml:space="preserve">easier management of resources </w:t>
      </w:r>
      <w:r w:rsidR="0045003E" w:rsidRPr="00A34109">
        <w:t xml:space="preserve">due to </w:t>
      </w:r>
      <w:r w:rsidR="00BB73C5" w:rsidRPr="00A34109">
        <w:t xml:space="preserve">their </w:t>
      </w:r>
      <w:r w:rsidR="00582370" w:rsidRPr="00A34109">
        <w:t xml:space="preserve">centralisation </w:t>
      </w:r>
      <w:r w:rsidR="00BB73C5" w:rsidRPr="00A34109">
        <w:t>in the cloud</w:t>
      </w:r>
      <w:r w:rsidR="0045003E" w:rsidRPr="00A34109">
        <w:t>.</w:t>
      </w:r>
    </w:p>
    <w:p w:rsidR="004646AF" w:rsidRPr="00A34109" w:rsidRDefault="004646AF" w:rsidP="00AC63A8">
      <w:r w:rsidRPr="00A34109">
        <w:t>Cloud computing can bring many benefits</w:t>
      </w:r>
      <w:r w:rsidR="009654D5" w:rsidRPr="00A34109">
        <w:t xml:space="preserve"> from a business perspective</w:t>
      </w:r>
      <w:r w:rsidRPr="00A34109">
        <w:t>. For example</w:t>
      </w:r>
      <w:r w:rsidR="00165779" w:rsidRPr="00A34109">
        <w:t>,</w:t>
      </w:r>
      <w:r w:rsidRPr="00A34109">
        <w:t xml:space="preserve"> the ability to offer new products and services to end users, and the reduction of repetitive maintenance and configuration tasks involved with on-prem</w:t>
      </w:r>
      <w:r w:rsidR="00165779" w:rsidRPr="00A34109">
        <w:t>ise</w:t>
      </w:r>
      <w:r w:rsidRPr="00A34109">
        <w:t xml:space="preserve"> resources (</w:t>
      </w:r>
      <w:proofErr w:type="spellStart"/>
      <w:r w:rsidRPr="00A34109">
        <w:t>Khajeh</w:t>
      </w:r>
      <w:proofErr w:type="spellEnd"/>
      <w:r w:rsidRPr="00A34109">
        <w:t>-Hosseini, et al., 2010).</w:t>
      </w:r>
      <w:r w:rsidR="001E2B80" w:rsidRPr="00A34109">
        <w:t xml:space="preserve"> </w:t>
      </w:r>
      <w:proofErr w:type="spellStart"/>
      <w:r w:rsidR="001E2B80" w:rsidRPr="00A34109">
        <w:t>Khajeh</w:t>
      </w:r>
      <w:proofErr w:type="spellEnd"/>
      <w:r w:rsidR="001E2B80" w:rsidRPr="00A34109">
        <w:t xml:space="preserve">-Hosseini, et al. (2010) </w:t>
      </w:r>
      <w:r w:rsidR="00A45B8F" w:rsidRPr="00A34109">
        <w:t xml:space="preserve">also </w:t>
      </w:r>
      <w:r w:rsidR="001E2B80" w:rsidRPr="00A34109">
        <w:t>states that with the adoption of modern technology</w:t>
      </w:r>
      <w:r w:rsidR="00165779" w:rsidRPr="00A34109">
        <w:t>,</w:t>
      </w:r>
      <w:r w:rsidR="001E2B80" w:rsidRPr="00A34109">
        <w:t xml:space="preserve"> staff members </w:t>
      </w:r>
      <w:r w:rsidR="00165779" w:rsidRPr="00A34109">
        <w:t>can</w:t>
      </w:r>
      <w:r w:rsidR="001E2B80" w:rsidRPr="00A34109">
        <w:t xml:space="preserve"> advance their skill set, </w:t>
      </w:r>
      <w:r w:rsidR="0045003E" w:rsidRPr="00A34109">
        <w:t>resulting</w:t>
      </w:r>
      <w:r w:rsidR="001E2B80" w:rsidRPr="00A34109">
        <w:t xml:space="preserve"> in an increase </w:t>
      </w:r>
      <w:r w:rsidR="00A45B8F" w:rsidRPr="00A34109">
        <w:t>of</w:t>
      </w:r>
      <w:r w:rsidR="001E2B80" w:rsidRPr="00A34109">
        <w:t xml:space="preserve"> satisfaction within the workforce. </w:t>
      </w:r>
      <w:r w:rsidR="00C912F4" w:rsidRPr="00A34109">
        <w:rPr>
          <w:noProof/>
        </w:rPr>
        <w:t>Sitaram &amp; Manjunath</w:t>
      </w:r>
      <w:r w:rsidR="00C912F4" w:rsidRPr="00A34109">
        <w:t xml:space="preserve"> </w:t>
      </w:r>
      <w:r w:rsidR="00925E66" w:rsidRPr="00A34109">
        <w:t xml:space="preserve">(2011, 9) also expand on some of the business benefits such as no longer needing a high initial investment for resources. </w:t>
      </w:r>
    </w:p>
    <w:p w:rsidR="0042583F" w:rsidRPr="00A34109" w:rsidRDefault="0042583F" w:rsidP="0042583F">
      <w:pPr>
        <w:pStyle w:val="Heading3"/>
      </w:pPr>
      <w:bookmarkStart w:id="8" w:name="_Toc5390755"/>
      <w:r w:rsidRPr="00A34109">
        <w:t>Drawbacks of Cloud Computing</w:t>
      </w:r>
      <w:bookmarkEnd w:id="8"/>
    </w:p>
    <w:p w:rsidR="00F96064" w:rsidRPr="00A34109" w:rsidRDefault="002A55E5" w:rsidP="00186869">
      <w:r w:rsidRPr="00A34109">
        <w:t xml:space="preserve">Negative </w:t>
      </w:r>
      <w:r w:rsidR="00752AAD" w:rsidRPr="00A34109">
        <w:t>effects</w:t>
      </w:r>
      <w:r w:rsidRPr="00A34109">
        <w:t xml:space="preserve"> of cloud computing can occur when organisation</w:t>
      </w:r>
      <w:r w:rsidR="00717D78" w:rsidRPr="00A34109">
        <w:t>s</w:t>
      </w:r>
      <w:r w:rsidRPr="00A34109">
        <w:t xml:space="preserve"> do not adequately upgrade their current network infrastructure</w:t>
      </w:r>
      <w:r w:rsidR="00717D78" w:rsidRPr="00A34109">
        <w:t xml:space="preserve"> for the expected increase in demand</w:t>
      </w:r>
      <w:r w:rsidR="00752AAD" w:rsidRPr="00A34109">
        <w:t xml:space="preserve"> (Yang &amp; Huang, 2013, 14)</w:t>
      </w:r>
      <w:r w:rsidR="00717D78" w:rsidRPr="00A34109">
        <w:t>.</w:t>
      </w:r>
      <w:r w:rsidR="00653508" w:rsidRPr="00A34109">
        <w:t xml:space="preserve"> </w:t>
      </w:r>
      <w:r w:rsidR="00752AAD" w:rsidRPr="00A34109">
        <w:t xml:space="preserve">Yang &amp; Huang (2013, 14) </w:t>
      </w:r>
      <w:r w:rsidR="00653508" w:rsidRPr="00A34109">
        <w:t>state that</w:t>
      </w:r>
      <w:r w:rsidR="00752AAD" w:rsidRPr="00A34109">
        <w:t xml:space="preserve"> resources may not be accessible if the network is inadequate</w:t>
      </w:r>
      <w:r w:rsidR="00186869" w:rsidRPr="00A34109">
        <w:t>, due to bottlenecks</w:t>
      </w:r>
      <w:r w:rsidR="00890FDE" w:rsidRPr="00A34109">
        <w:t>,</w:t>
      </w:r>
      <w:r w:rsidR="00186869" w:rsidRPr="00A34109">
        <w:t xml:space="preserve"> etc. (Hill, et al., 2013, 18)</w:t>
      </w:r>
      <w:r w:rsidR="00752AAD" w:rsidRPr="00A34109">
        <w:t xml:space="preserve">. Additionally Yang &amp; Huang (2013, 15) </w:t>
      </w:r>
      <w:r w:rsidR="00C912F4" w:rsidRPr="00A34109">
        <w:t xml:space="preserve">and </w:t>
      </w:r>
      <w:r w:rsidR="00C912F4" w:rsidRPr="00A34109">
        <w:rPr>
          <w:noProof/>
        </w:rPr>
        <w:t>Sitaram &amp; Manjunath</w:t>
      </w:r>
      <w:r w:rsidR="00C912F4" w:rsidRPr="00A34109">
        <w:t xml:space="preserve"> (2010, 13) </w:t>
      </w:r>
      <w:r w:rsidR="00FE504F" w:rsidRPr="00A34109">
        <w:t>express th</w:t>
      </w:r>
      <w:r w:rsidR="00B53DCF" w:rsidRPr="00A34109">
        <w:t>e loss of control an organisation has over i</w:t>
      </w:r>
      <w:r w:rsidR="00165779" w:rsidRPr="00A34109">
        <w:t>t</w:t>
      </w:r>
      <w:r w:rsidR="00B53DCF" w:rsidRPr="00A34109">
        <w:t>s deployed resources compared to on-prem</w:t>
      </w:r>
      <w:r w:rsidR="00165779" w:rsidRPr="00A34109">
        <w:t>ise</w:t>
      </w:r>
      <w:r w:rsidR="00B53DCF" w:rsidRPr="00A34109">
        <w:t xml:space="preserve"> resources</w:t>
      </w:r>
      <w:r w:rsidR="00CD2E87" w:rsidRPr="00A34109">
        <w:t xml:space="preserve"> </w:t>
      </w:r>
      <w:r w:rsidR="00E464E8" w:rsidRPr="00A34109">
        <w:t>(</w:t>
      </w:r>
      <w:proofErr w:type="spellStart"/>
      <w:r w:rsidR="00E464E8" w:rsidRPr="00A34109">
        <w:t>Altorbaq</w:t>
      </w:r>
      <w:proofErr w:type="spellEnd"/>
      <w:r w:rsidR="00E464E8" w:rsidRPr="00A34109">
        <w:t>, et al., 2017</w:t>
      </w:r>
      <w:r w:rsidR="00165779" w:rsidRPr="00A34109">
        <w:t xml:space="preserve">; </w:t>
      </w:r>
      <w:proofErr w:type="spellStart"/>
      <w:r w:rsidR="00CD2E87" w:rsidRPr="00A34109">
        <w:t>Velte</w:t>
      </w:r>
      <w:proofErr w:type="spellEnd"/>
      <w:r w:rsidR="00CD2E87" w:rsidRPr="00A34109">
        <w:t xml:space="preserve">, et al., 2010, </w:t>
      </w:r>
      <w:r w:rsidR="00CD2E87" w:rsidRPr="00A34109">
        <w:rPr>
          <w:noProof/>
        </w:rPr>
        <w:t>31</w:t>
      </w:r>
      <w:r w:rsidR="00165779" w:rsidRPr="00A34109">
        <w:rPr>
          <w:noProof/>
        </w:rPr>
        <w:t xml:space="preserve">; </w:t>
      </w:r>
      <w:proofErr w:type="spellStart"/>
      <w:r w:rsidR="00093541" w:rsidRPr="00A34109">
        <w:t>Khajeh</w:t>
      </w:r>
      <w:proofErr w:type="spellEnd"/>
      <w:r w:rsidR="00093541" w:rsidRPr="00A34109">
        <w:t>-Hosseini, et al., 2010)</w:t>
      </w:r>
      <w:r w:rsidR="00B53DCF" w:rsidRPr="00A34109">
        <w:t>. Yang &amp; Huang (2013, 15)</w:t>
      </w:r>
      <w:r w:rsidR="00396960" w:rsidRPr="00A34109">
        <w:t xml:space="preserve"> </w:t>
      </w:r>
      <w:r w:rsidR="003338E0" w:rsidRPr="00A34109">
        <w:t>stat</w:t>
      </w:r>
      <w:r w:rsidR="00165779" w:rsidRPr="00A34109">
        <w:t>e</w:t>
      </w:r>
      <w:r w:rsidR="003338E0" w:rsidRPr="00A34109">
        <w:t xml:space="preserve"> that the loss of control leads to increased complexity with overall security and concerns over data privacy</w:t>
      </w:r>
      <w:r w:rsidR="00165779" w:rsidRPr="00A34109">
        <w:t>,</w:t>
      </w:r>
      <w:r w:rsidR="003338E0" w:rsidRPr="00A34109">
        <w:t xml:space="preserve"> as resources reside in different countries</w:t>
      </w:r>
      <w:r w:rsidR="00165779" w:rsidRPr="00A34109">
        <w:t>,</w:t>
      </w:r>
      <w:r w:rsidR="003338E0" w:rsidRPr="00A34109">
        <w:t xml:space="preserve"> which </w:t>
      </w:r>
      <w:r w:rsidR="00165779" w:rsidRPr="00A34109">
        <w:t>enforce</w:t>
      </w:r>
      <w:r w:rsidR="003338E0" w:rsidRPr="00A34109">
        <w:t xml:space="preserve"> different laws on data handling</w:t>
      </w:r>
      <w:r w:rsidR="00890FDE" w:rsidRPr="00A34109">
        <w:t>,</w:t>
      </w:r>
      <w:r w:rsidR="003338E0" w:rsidRPr="00A34109">
        <w:t xml:space="preserve"> etc</w:t>
      </w:r>
      <w:r w:rsidR="00396960" w:rsidRPr="00A34109">
        <w:t xml:space="preserve">. </w:t>
      </w:r>
      <w:r w:rsidR="00E464E8" w:rsidRPr="00A34109">
        <w:t>(</w:t>
      </w:r>
      <w:proofErr w:type="spellStart"/>
      <w:r w:rsidR="00E464E8" w:rsidRPr="00A34109">
        <w:t>Altorbaq</w:t>
      </w:r>
      <w:proofErr w:type="spellEnd"/>
      <w:r w:rsidR="00E464E8" w:rsidRPr="00A34109">
        <w:t>, et al., 2017</w:t>
      </w:r>
      <w:r w:rsidR="00B3545F" w:rsidRPr="00A34109">
        <w:t xml:space="preserve">; </w:t>
      </w:r>
      <w:r w:rsidR="00084FF6" w:rsidRPr="00A34109">
        <w:t>Hill, et al., 2013, 16)</w:t>
      </w:r>
      <w:r w:rsidR="003338E0" w:rsidRPr="00A34109">
        <w:t>.</w:t>
      </w:r>
      <w:r w:rsidR="00084FF6" w:rsidRPr="00A34109">
        <w:t xml:space="preserve"> Hill, et al.</w:t>
      </w:r>
      <w:r w:rsidR="004C1497" w:rsidRPr="00A34109">
        <w:t xml:space="preserve"> </w:t>
      </w:r>
      <w:r w:rsidR="00084FF6" w:rsidRPr="00A34109">
        <w:t xml:space="preserve">(2013, 16, 17) </w:t>
      </w:r>
      <w:r w:rsidR="00527465" w:rsidRPr="00A34109">
        <w:t>raise concerns over supplying the cloud vendor with more control over resources as it can lead to a variety of drawbacks. Such as vendor lock-in, and the risk of losing information and resources if the cloud vendor goes bankrupt.</w:t>
      </w:r>
      <w:r w:rsidR="00186869" w:rsidRPr="00A34109">
        <w:t xml:space="preserve"> </w:t>
      </w:r>
      <w:r w:rsidR="00093541" w:rsidRPr="00A34109">
        <w:t xml:space="preserve">Furthermore </w:t>
      </w:r>
      <w:proofErr w:type="spellStart"/>
      <w:r w:rsidR="00093541" w:rsidRPr="00A34109">
        <w:t>Khajeh</w:t>
      </w:r>
      <w:proofErr w:type="spellEnd"/>
      <w:r w:rsidR="00093541" w:rsidRPr="00A34109">
        <w:t xml:space="preserve">-Hosseini, et al. (2010) state that as the cloud vendor has more control, it now acts as the organisations IT support for the services it hosts. Potentially resulting in </w:t>
      </w:r>
      <w:r w:rsidR="00C912F4" w:rsidRPr="00A34109">
        <w:t>departmental</w:t>
      </w:r>
      <w:r w:rsidR="00093541" w:rsidRPr="00A34109">
        <w:t xml:space="preserve"> downsizing and d</w:t>
      </w:r>
      <w:r w:rsidR="00C912F4" w:rsidRPr="00A34109">
        <w:t>eterioration</w:t>
      </w:r>
      <w:r w:rsidR="00093541" w:rsidRPr="00A34109">
        <w:t xml:space="preserve"> of customer support quali</w:t>
      </w:r>
      <w:r w:rsidR="00C912F4" w:rsidRPr="00A34109">
        <w:t>ty.</w:t>
      </w:r>
      <w:r w:rsidR="00407EB4" w:rsidRPr="00A34109">
        <w:t xml:space="preserve"> </w:t>
      </w:r>
      <w:r w:rsidR="00186869" w:rsidRPr="00A34109">
        <w:rPr>
          <w:noProof/>
        </w:rPr>
        <w:t>Krutz &amp; Vines (2010, 58)</w:t>
      </w:r>
      <w:r w:rsidR="00527465" w:rsidRPr="00A34109">
        <w:rPr>
          <w:noProof/>
        </w:rPr>
        <w:t xml:space="preserve"> state that some of the benefits that cloud computing offer come at a cost. For example, </w:t>
      </w:r>
      <w:r w:rsidR="00BB73C5" w:rsidRPr="00A34109">
        <w:rPr>
          <w:noProof/>
        </w:rPr>
        <w:t>easier management of resources</w:t>
      </w:r>
      <w:r w:rsidR="00527465" w:rsidRPr="00A34109">
        <w:rPr>
          <w:noProof/>
        </w:rPr>
        <w:t xml:space="preserve"> creates security concerns </w:t>
      </w:r>
      <w:r w:rsidR="00BB73C5" w:rsidRPr="00A34109">
        <w:rPr>
          <w:noProof/>
        </w:rPr>
        <w:t>as</w:t>
      </w:r>
      <w:r w:rsidR="00527465" w:rsidRPr="00A34109">
        <w:rPr>
          <w:noProof/>
        </w:rPr>
        <w:t xml:space="preserve"> resources </w:t>
      </w:r>
      <w:r w:rsidR="00BB73C5" w:rsidRPr="00A34109">
        <w:rPr>
          <w:noProof/>
        </w:rPr>
        <w:t xml:space="preserve">are </w:t>
      </w:r>
      <w:r w:rsidR="00527465" w:rsidRPr="00A34109">
        <w:rPr>
          <w:noProof/>
        </w:rPr>
        <w:t>all in one location.</w:t>
      </w:r>
    </w:p>
    <w:p w:rsidR="00F96064" w:rsidRDefault="00407EB4" w:rsidP="007C3152">
      <w:pPr>
        <w:autoSpaceDE w:val="0"/>
        <w:autoSpaceDN w:val="0"/>
        <w:adjustRightInd w:val="0"/>
        <w:spacing w:line="252" w:lineRule="auto"/>
        <w:rPr>
          <w:rFonts w:ascii="Calibri" w:hAnsi="Calibri" w:cs="Calibri"/>
        </w:rPr>
      </w:pPr>
      <w:r w:rsidRPr="00A34109">
        <w:rPr>
          <w:rFonts w:ascii="Calibri" w:hAnsi="Calibri" w:cs="Calibri"/>
        </w:rPr>
        <w:t xml:space="preserve">Cloud resources have many of the vulnerabilities that on-premise resources encounter. Such as VM’s connected to all other VM’s within the same virtual network, if a single VM is compromised, other VM’s become significantly vulnerable (Tan &amp; Smoot, 2011, 269). Moreover, network traffic that is not passed through a security device is unmonitored making attacks easier (Tan &amp; Smoot, 2011, 269). This vulnerability can be resolved with encryption and the development of encryption key management (Hill, et al., 2013, 229). Hill, et al. (2013, 233) highlight security risks such as not knowing how a cloud vendor manages your data, or if </w:t>
      </w:r>
      <w:r w:rsidR="00A45B8F" w:rsidRPr="00A34109">
        <w:rPr>
          <w:rFonts w:ascii="Calibri" w:hAnsi="Calibri" w:cs="Calibri"/>
        </w:rPr>
        <w:t>your</w:t>
      </w:r>
      <w:r w:rsidRPr="00A34109">
        <w:rPr>
          <w:rFonts w:ascii="Calibri" w:hAnsi="Calibri" w:cs="Calibri"/>
        </w:rPr>
        <w:t xml:space="preserve"> data is actually deleted. Standardisations and certifications such as COBIT, Cloud Security Alliance (CSA) and ISO/IEC 27001:2005, are</w:t>
      </w:r>
      <w:r w:rsidR="00A45B8F" w:rsidRPr="00A34109">
        <w:rPr>
          <w:rFonts w:ascii="Calibri" w:hAnsi="Calibri" w:cs="Calibri"/>
        </w:rPr>
        <w:t xml:space="preserve"> a</w:t>
      </w:r>
      <w:r w:rsidRPr="00A34109">
        <w:rPr>
          <w:rFonts w:ascii="Calibri" w:hAnsi="Calibri" w:cs="Calibri"/>
        </w:rPr>
        <w:t xml:space="preserve"> widely accepted way to understand a cloud vendor (Hill, et al., 2013, 235; </w:t>
      </w:r>
      <w:r w:rsidRPr="00A34109">
        <w:rPr>
          <w:rFonts w:ascii="Calibri" w:hAnsi="Calibri" w:cs="Calibri"/>
          <w:noProof/>
        </w:rPr>
        <w:t>Sitaram &amp; Manjunath</w:t>
      </w:r>
      <w:r w:rsidRPr="00A34109">
        <w:rPr>
          <w:rFonts w:ascii="Calibri" w:hAnsi="Calibri" w:cs="Calibri"/>
        </w:rPr>
        <w:t xml:space="preserve">, 2010, 316). Hill, et al. (2013, 26) also states that although there are security vulnerabilities with cloud computing generally cloud computing is more secure the on-premise data centres.  </w:t>
      </w:r>
    </w:p>
    <w:p w:rsidR="007C3152" w:rsidRPr="007C3152" w:rsidRDefault="007C3152" w:rsidP="007C3152">
      <w:pPr>
        <w:autoSpaceDE w:val="0"/>
        <w:autoSpaceDN w:val="0"/>
        <w:adjustRightInd w:val="0"/>
        <w:spacing w:line="252" w:lineRule="auto"/>
        <w:rPr>
          <w:rFonts w:ascii="Calibri" w:hAnsi="Calibri" w:cs="Calibri"/>
        </w:rPr>
      </w:pPr>
    </w:p>
    <w:p w:rsidR="00BF6D5E" w:rsidRPr="00A34109" w:rsidRDefault="00A839D8" w:rsidP="009560F7">
      <w:pPr>
        <w:pStyle w:val="Heading2"/>
      </w:pPr>
      <w:bookmarkStart w:id="9" w:name="_Toc5390756"/>
      <w:r w:rsidRPr="00A34109">
        <w:t>Cloud Models</w:t>
      </w:r>
      <w:bookmarkEnd w:id="9"/>
      <w:r w:rsidRPr="00A34109">
        <w:t xml:space="preserve"> </w:t>
      </w:r>
    </w:p>
    <w:p w:rsidR="00A839D8" w:rsidRPr="00A34109" w:rsidRDefault="00A839D8" w:rsidP="009560F7">
      <w:pPr>
        <w:pStyle w:val="Heading3"/>
      </w:pPr>
      <w:bookmarkStart w:id="10" w:name="_Toc5390757"/>
      <w:r w:rsidRPr="00A34109">
        <w:t>Infrastructure-as-a-Service: IaaS</w:t>
      </w:r>
      <w:bookmarkEnd w:id="10"/>
    </w:p>
    <w:p w:rsidR="00483E18" w:rsidRPr="00A34109" w:rsidRDefault="006D2A92" w:rsidP="00872BE2">
      <w:pPr>
        <w:rPr>
          <w:noProof/>
        </w:rPr>
      </w:pPr>
      <w:r w:rsidRPr="00A34109">
        <w:rPr>
          <w:noProof/>
        </w:rPr>
        <w:t>Infrastructure-as-a-Service (</w:t>
      </w:r>
      <w:r w:rsidR="009D28F4" w:rsidRPr="00A34109">
        <w:rPr>
          <w:noProof/>
        </w:rPr>
        <w:t>IaaS</w:t>
      </w:r>
      <w:r w:rsidRPr="00A34109">
        <w:rPr>
          <w:noProof/>
        </w:rPr>
        <w:t>)</w:t>
      </w:r>
      <w:r w:rsidR="00295D13" w:rsidRPr="00A34109">
        <w:rPr>
          <w:noProof/>
        </w:rPr>
        <w:t xml:space="preserve"> is</w:t>
      </w:r>
      <w:r w:rsidR="009D28F4" w:rsidRPr="00A34109">
        <w:rPr>
          <w:noProof/>
        </w:rPr>
        <w:t xml:space="preserve"> a cloud model which rents </w:t>
      </w:r>
      <w:r w:rsidR="001F4990" w:rsidRPr="00A34109">
        <w:rPr>
          <w:noProof/>
        </w:rPr>
        <w:t>computing and storage resources</w:t>
      </w:r>
      <w:r w:rsidR="009D28F4" w:rsidRPr="00A34109">
        <w:rPr>
          <w:noProof/>
        </w:rPr>
        <w:t xml:space="preserve"> to an organisation</w:t>
      </w:r>
      <w:r w:rsidR="00BA14E1" w:rsidRPr="00A34109">
        <w:rPr>
          <w:noProof/>
        </w:rPr>
        <w:t xml:space="preserve"> (Sitaram &amp; Manjunath</w:t>
      </w:r>
      <w:r w:rsidR="00BA14E1" w:rsidRPr="00A34109">
        <w:t>, 2010, 15)</w:t>
      </w:r>
      <w:r w:rsidR="009D28F4" w:rsidRPr="00A34109">
        <w:rPr>
          <w:noProof/>
        </w:rPr>
        <w:t xml:space="preserve">. These </w:t>
      </w:r>
      <w:r w:rsidR="001F4990" w:rsidRPr="00A34109">
        <w:rPr>
          <w:noProof/>
        </w:rPr>
        <w:t>resources</w:t>
      </w:r>
      <w:r w:rsidR="009D28F4" w:rsidRPr="00A34109">
        <w:rPr>
          <w:noProof/>
        </w:rPr>
        <w:t xml:space="preserve"> are virtualized </w:t>
      </w:r>
      <w:r w:rsidR="001F4990" w:rsidRPr="00A34109">
        <w:rPr>
          <w:noProof/>
        </w:rPr>
        <w:t>and</w:t>
      </w:r>
      <w:r w:rsidR="009D28F4" w:rsidRPr="00A34109">
        <w:rPr>
          <w:noProof/>
        </w:rPr>
        <w:t xml:space="preserve"> allow the organisation to modify and place th</w:t>
      </w:r>
      <w:r w:rsidR="008D38C7" w:rsidRPr="00A34109">
        <w:rPr>
          <w:noProof/>
        </w:rPr>
        <w:t>eir</w:t>
      </w:r>
      <w:r w:rsidR="009D28F4" w:rsidRPr="00A34109">
        <w:rPr>
          <w:noProof/>
        </w:rPr>
        <w:t xml:space="preserve"> own software onto these virtualized servers</w:t>
      </w:r>
      <w:r w:rsidR="00295D13" w:rsidRPr="00A34109">
        <w:rPr>
          <w:noProof/>
        </w:rPr>
        <w:t xml:space="preserve"> </w:t>
      </w:r>
      <w:r w:rsidR="00890FDE" w:rsidRPr="00A34109">
        <w:rPr>
          <w:noProof/>
        </w:rPr>
        <w:t>(</w:t>
      </w:r>
      <w:r w:rsidR="001F4990" w:rsidRPr="00A34109">
        <w:rPr>
          <w:noProof/>
        </w:rPr>
        <w:t>Bahga &amp; Madisetti</w:t>
      </w:r>
      <w:r w:rsidR="00890FDE" w:rsidRPr="00A34109">
        <w:rPr>
          <w:noProof/>
        </w:rPr>
        <w:t xml:space="preserve">, </w:t>
      </w:r>
      <w:r w:rsidR="001F4990" w:rsidRPr="00A34109">
        <w:rPr>
          <w:noProof/>
        </w:rPr>
        <w:t>2014, 36</w:t>
      </w:r>
      <w:r w:rsidR="00890FDE" w:rsidRPr="00A34109">
        <w:rPr>
          <w:noProof/>
        </w:rPr>
        <w:t xml:space="preserve">; </w:t>
      </w:r>
      <w:r w:rsidR="00A70039" w:rsidRPr="00A34109">
        <w:t xml:space="preserve">Hill, et al., 2013, </w:t>
      </w:r>
      <w:r w:rsidR="00F8313B" w:rsidRPr="00A34109">
        <w:t xml:space="preserve">10; </w:t>
      </w:r>
      <w:proofErr w:type="spellStart"/>
      <w:r w:rsidR="004C7CE3" w:rsidRPr="00A34109">
        <w:t>Velte</w:t>
      </w:r>
      <w:proofErr w:type="spellEnd"/>
      <w:r w:rsidR="004C7CE3" w:rsidRPr="00A34109">
        <w:t>, et al.</w:t>
      </w:r>
      <w:r w:rsidR="001F4990" w:rsidRPr="00A34109">
        <w:t xml:space="preserve">, </w:t>
      </w:r>
      <w:r w:rsidR="004C7CE3" w:rsidRPr="00A34109">
        <w:t xml:space="preserve">2010, </w:t>
      </w:r>
      <w:r w:rsidR="00295D13" w:rsidRPr="00A34109">
        <w:rPr>
          <w:noProof/>
        </w:rPr>
        <w:t>15, 69)</w:t>
      </w:r>
      <w:r w:rsidR="009D28F4" w:rsidRPr="00A34109">
        <w:rPr>
          <w:noProof/>
        </w:rPr>
        <w:t>.</w:t>
      </w:r>
      <w:r w:rsidR="002F184D" w:rsidRPr="00A34109">
        <w:rPr>
          <w:noProof/>
        </w:rPr>
        <w:t xml:space="preserve"> </w:t>
      </w:r>
      <w:r w:rsidR="007C1429" w:rsidRPr="00A34109">
        <w:rPr>
          <w:noProof/>
        </w:rPr>
        <w:t xml:space="preserve">Krutz &amp; Vines </w:t>
      </w:r>
      <w:r w:rsidR="00295D13" w:rsidRPr="00A34109">
        <w:rPr>
          <w:noProof/>
        </w:rPr>
        <w:t>(</w:t>
      </w:r>
      <w:r w:rsidR="007C1429" w:rsidRPr="00A34109">
        <w:rPr>
          <w:noProof/>
        </w:rPr>
        <w:t>2010,</w:t>
      </w:r>
      <w:r w:rsidR="002F184D" w:rsidRPr="00A34109">
        <w:rPr>
          <w:noProof/>
        </w:rPr>
        <w:t xml:space="preserve"> 37) describe </w:t>
      </w:r>
      <w:r w:rsidR="00086626" w:rsidRPr="00A34109">
        <w:rPr>
          <w:noProof/>
        </w:rPr>
        <w:t xml:space="preserve">IaaS </w:t>
      </w:r>
      <w:r w:rsidR="002F184D" w:rsidRPr="00A34109">
        <w:rPr>
          <w:noProof/>
        </w:rPr>
        <w:t xml:space="preserve">as the most extensible </w:t>
      </w:r>
      <w:r w:rsidR="00086626" w:rsidRPr="00A34109">
        <w:rPr>
          <w:noProof/>
        </w:rPr>
        <w:t>cloud model</w:t>
      </w:r>
      <w:r w:rsidR="00493F47" w:rsidRPr="00A34109">
        <w:rPr>
          <w:noProof/>
        </w:rPr>
        <w:t xml:space="preserve">, and </w:t>
      </w:r>
      <w:r w:rsidR="00CC7296" w:rsidRPr="00A34109">
        <w:rPr>
          <w:noProof/>
        </w:rPr>
        <w:t>that</w:t>
      </w:r>
      <w:r w:rsidR="00086626" w:rsidRPr="00A34109">
        <w:rPr>
          <w:noProof/>
        </w:rPr>
        <w:t xml:space="preserve"> </w:t>
      </w:r>
      <w:r w:rsidR="00CC7296" w:rsidRPr="00A34109">
        <w:rPr>
          <w:noProof/>
        </w:rPr>
        <w:t xml:space="preserve">it </w:t>
      </w:r>
      <w:r w:rsidR="00086626" w:rsidRPr="00A34109">
        <w:rPr>
          <w:noProof/>
        </w:rPr>
        <w:t>is often used together with other cloud models</w:t>
      </w:r>
      <w:r w:rsidR="007E101B" w:rsidRPr="00A34109">
        <w:rPr>
          <w:noProof/>
        </w:rPr>
        <w:t xml:space="preserve">. </w:t>
      </w:r>
      <w:r w:rsidR="007C1429" w:rsidRPr="00A34109">
        <w:rPr>
          <w:noProof/>
        </w:rPr>
        <w:t xml:space="preserve">Krutz &amp; Vines </w:t>
      </w:r>
      <w:r w:rsidR="00617105" w:rsidRPr="00A34109">
        <w:rPr>
          <w:noProof/>
        </w:rPr>
        <w:t>(</w:t>
      </w:r>
      <w:r w:rsidR="007C1429" w:rsidRPr="00A34109">
        <w:rPr>
          <w:noProof/>
        </w:rPr>
        <w:t>2010,</w:t>
      </w:r>
      <w:r w:rsidR="007E2AC6" w:rsidRPr="00A34109">
        <w:rPr>
          <w:noProof/>
        </w:rPr>
        <w:t xml:space="preserve"> 41) </w:t>
      </w:r>
      <w:r w:rsidR="00890FDE" w:rsidRPr="00A34109">
        <w:rPr>
          <w:noProof/>
        </w:rPr>
        <w:t xml:space="preserve">also </w:t>
      </w:r>
      <w:r w:rsidR="007E2AC6" w:rsidRPr="00A34109">
        <w:rPr>
          <w:noProof/>
        </w:rPr>
        <w:t>de</w:t>
      </w:r>
      <w:r w:rsidR="00C6513A" w:rsidRPr="00A34109">
        <w:rPr>
          <w:noProof/>
        </w:rPr>
        <w:t>fine</w:t>
      </w:r>
      <w:r w:rsidR="00DA43AD" w:rsidRPr="00A34109">
        <w:rPr>
          <w:noProof/>
        </w:rPr>
        <w:t xml:space="preserve"> the abilities of IaaS such as </w:t>
      </w:r>
      <w:r w:rsidR="007E2AC6" w:rsidRPr="00A34109">
        <w:rPr>
          <w:noProof/>
        </w:rPr>
        <w:t xml:space="preserve">“provision processing, storage, networks, and other fundamental computing resources where the customer is able to deploy and run arbitrary software, which can include operating systems and applications.”. </w:t>
      </w:r>
    </w:p>
    <w:p w:rsidR="002F184D" w:rsidRPr="00A34109" w:rsidRDefault="007C1429" w:rsidP="00872BE2">
      <w:pPr>
        <w:rPr>
          <w:noProof/>
        </w:rPr>
      </w:pPr>
      <w:proofErr w:type="spellStart"/>
      <w:r w:rsidRPr="00A34109">
        <w:t>Kozlovszky</w:t>
      </w:r>
      <w:proofErr w:type="spellEnd"/>
      <w:r w:rsidRPr="00A34109">
        <w:t xml:space="preserve">, et al. </w:t>
      </w:r>
      <w:r w:rsidR="00617105" w:rsidRPr="00A34109">
        <w:t>(</w:t>
      </w:r>
      <w:r w:rsidRPr="00A34109">
        <w:t>2013)</w:t>
      </w:r>
      <w:r w:rsidR="00365BDF" w:rsidRPr="00A34109">
        <w:t xml:space="preserve">, </w:t>
      </w:r>
      <w:r w:rsidRPr="00A34109">
        <w:t xml:space="preserve">Lee, et al. </w:t>
      </w:r>
      <w:r w:rsidR="00617105" w:rsidRPr="00A34109">
        <w:t>(</w:t>
      </w:r>
      <w:r w:rsidRPr="00A34109">
        <w:t>2011)</w:t>
      </w:r>
      <w:r w:rsidR="001D40BF" w:rsidRPr="00A34109">
        <w:t xml:space="preserve"> </w:t>
      </w:r>
      <w:r w:rsidR="00365BDF" w:rsidRPr="00A34109">
        <w:t xml:space="preserve">and </w:t>
      </w:r>
      <w:proofErr w:type="spellStart"/>
      <w:r w:rsidRPr="00A34109">
        <w:t>Velte</w:t>
      </w:r>
      <w:proofErr w:type="spellEnd"/>
      <w:r w:rsidRPr="00A34109">
        <w:t xml:space="preserve">, et al. </w:t>
      </w:r>
      <w:r w:rsidR="00617105" w:rsidRPr="00A34109">
        <w:t>(</w:t>
      </w:r>
      <w:r w:rsidRPr="00A34109">
        <w:t>2010,</w:t>
      </w:r>
      <w:r w:rsidRPr="00A34109">
        <w:rPr>
          <w:noProof/>
        </w:rPr>
        <w:t xml:space="preserve"> </w:t>
      </w:r>
      <w:r w:rsidR="00365BDF" w:rsidRPr="00A34109">
        <w:rPr>
          <w:noProof/>
        </w:rPr>
        <w:t xml:space="preserve">16) </w:t>
      </w:r>
      <w:r w:rsidR="00316E4C" w:rsidRPr="00A34109">
        <w:t>state</w:t>
      </w:r>
      <w:r w:rsidR="008552D0" w:rsidRPr="00A34109">
        <w:t xml:space="preserve"> </w:t>
      </w:r>
      <w:r w:rsidR="00B65A53" w:rsidRPr="00A34109">
        <w:t xml:space="preserve">the benefits that IaaS can bring to an organisation </w:t>
      </w:r>
      <w:r w:rsidR="00365BDF" w:rsidRPr="00A34109">
        <w:t>such as flexibility,</w:t>
      </w:r>
      <w:r w:rsidR="001D40BF" w:rsidRPr="00A34109">
        <w:t xml:space="preserve"> </w:t>
      </w:r>
      <w:r w:rsidR="008552D0" w:rsidRPr="00A34109">
        <w:t>scalability</w:t>
      </w:r>
      <w:r w:rsidR="001D40BF" w:rsidRPr="00A34109">
        <w:t>, adaptability, resilience, reduced costs</w:t>
      </w:r>
      <w:r w:rsidR="00365BDF" w:rsidRPr="00A34109">
        <w:t xml:space="preserve">, and global accessibility, </w:t>
      </w:r>
      <w:r w:rsidR="00365BDF" w:rsidRPr="00A34109">
        <w:rPr>
          <w:noProof/>
        </w:rPr>
        <w:t>allowing a resource to be accessed by multiple people at the same time</w:t>
      </w:r>
      <w:r w:rsidR="0034479A" w:rsidRPr="00A34109">
        <w:rPr>
          <w:noProof/>
        </w:rPr>
        <w:t xml:space="preserve"> </w:t>
      </w:r>
      <w:r w:rsidR="00CC2D26" w:rsidRPr="00A34109">
        <w:t>(Tan &amp; Smoot, 2011, 290)</w:t>
      </w:r>
      <w:r w:rsidR="001D40BF" w:rsidRPr="00A34109">
        <w:t>.</w:t>
      </w:r>
      <w:r w:rsidR="008552D0" w:rsidRPr="00A34109">
        <w:t xml:space="preserve"> </w:t>
      </w:r>
      <w:r w:rsidR="00316E4C" w:rsidRPr="00A34109">
        <w:t>However</w:t>
      </w:r>
      <w:r w:rsidR="00483E18" w:rsidRPr="00A34109">
        <w:t>,</w:t>
      </w:r>
      <w:r w:rsidR="008552D0" w:rsidRPr="00A34109">
        <w:t xml:space="preserve"> </w:t>
      </w:r>
      <w:proofErr w:type="spellStart"/>
      <w:r w:rsidRPr="00A34109">
        <w:t>Kozlovszky</w:t>
      </w:r>
      <w:proofErr w:type="spellEnd"/>
      <w:r w:rsidRPr="00A34109">
        <w:t xml:space="preserve">, et al. </w:t>
      </w:r>
      <w:r w:rsidR="00617105" w:rsidRPr="00A34109">
        <w:t>(</w:t>
      </w:r>
      <w:r w:rsidRPr="00A34109">
        <w:t>2013)</w:t>
      </w:r>
      <w:r w:rsidR="001D40BF" w:rsidRPr="00A34109">
        <w:t xml:space="preserve"> </w:t>
      </w:r>
      <w:r w:rsidR="008552D0" w:rsidRPr="00A34109">
        <w:t xml:space="preserve">state that </w:t>
      </w:r>
      <w:r w:rsidR="00316E4C" w:rsidRPr="00A34109">
        <w:t>the benefits also cause IaaS to become more complex</w:t>
      </w:r>
      <w:r w:rsidR="008552D0" w:rsidRPr="00A34109">
        <w:t xml:space="preserve">. </w:t>
      </w:r>
      <w:r w:rsidR="003E6D06" w:rsidRPr="00A34109">
        <w:t>This</w:t>
      </w:r>
      <w:r w:rsidR="00316E4C" w:rsidRPr="00A34109">
        <w:t xml:space="preserve"> </w:t>
      </w:r>
      <w:r w:rsidR="008552D0" w:rsidRPr="00A34109">
        <w:t>require</w:t>
      </w:r>
      <w:r w:rsidR="00316E4C" w:rsidRPr="00A34109">
        <w:t>s</w:t>
      </w:r>
      <w:r w:rsidR="008552D0" w:rsidRPr="00A34109">
        <w:t xml:space="preserve"> </w:t>
      </w:r>
      <w:r w:rsidR="00316E4C" w:rsidRPr="00A34109">
        <w:t>more</w:t>
      </w:r>
      <w:r w:rsidR="008552D0" w:rsidRPr="00A34109">
        <w:t xml:space="preserve"> highly skilled staff members to set up and maintain a suc</w:t>
      </w:r>
      <w:r w:rsidR="00365BDF" w:rsidRPr="00A34109">
        <w:t>cessful IaaS cloud environment.</w:t>
      </w:r>
      <w:r w:rsidR="0051399B" w:rsidRPr="00A34109">
        <w:t xml:space="preserve"> Although </w:t>
      </w:r>
      <w:r w:rsidR="0051399B" w:rsidRPr="00A34109">
        <w:rPr>
          <w:noProof/>
        </w:rPr>
        <w:t>Krutz &amp; Vines</w:t>
      </w:r>
      <w:r w:rsidR="00617105" w:rsidRPr="00A34109">
        <w:rPr>
          <w:noProof/>
        </w:rPr>
        <w:t xml:space="preserve"> (</w:t>
      </w:r>
      <w:r w:rsidR="0051399B" w:rsidRPr="00A34109">
        <w:rPr>
          <w:noProof/>
        </w:rPr>
        <w:t xml:space="preserve">2010, 41) state that IaaS can </w:t>
      </w:r>
      <w:r w:rsidR="00483E18" w:rsidRPr="00A34109">
        <w:rPr>
          <w:noProof/>
        </w:rPr>
        <w:t>grant</w:t>
      </w:r>
      <w:r w:rsidR="0051399B" w:rsidRPr="00A34109">
        <w:rPr>
          <w:noProof/>
        </w:rPr>
        <w:t xml:space="preserve"> access to </w:t>
      </w:r>
      <w:r w:rsidR="00483E18" w:rsidRPr="00A34109">
        <w:rPr>
          <w:noProof/>
        </w:rPr>
        <w:t xml:space="preserve">a </w:t>
      </w:r>
      <w:r w:rsidR="0051399B" w:rsidRPr="00A34109">
        <w:rPr>
          <w:noProof/>
        </w:rPr>
        <w:t>higher level of IT talent and te</w:t>
      </w:r>
      <w:r w:rsidR="00483E18" w:rsidRPr="00A34109">
        <w:rPr>
          <w:noProof/>
        </w:rPr>
        <w:t xml:space="preserve">chnology solutions. </w:t>
      </w:r>
    </w:p>
    <w:p w:rsidR="00365BDF" w:rsidRPr="00A34109" w:rsidRDefault="00A02F6B" w:rsidP="00365BDF">
      <w:pPr>
        <w:rPr>
          <w:noProof/>
        </w:rPr>
      </w:pPr>
      <w:r w:rsidRPr="00A34109">
        <w:rPr>
          <w:noProof/>
        </w:rPr>
        <w:t>Furthermore</w:t>
      </w:r>
      <w:r w:rsidR="00DA43AD" w:rsidRPr="00A34109">
        <w:rPr>
          <w:noProof/>
        </w:rPr>
        <w:t>,</w:t>
      </w:r>
      <w:r w:rsidR="00365BDF" w:rsidRPr="00A34109">
        <w:rPr>
          <w:noProof/>
        </w:rPr>
        <w:t xml:space="preserve"> </w:t>
      </w:r>
      <w:proofErr w:type="spellStart"/>
      <w:r w:rsidR="00483E18" w:rsidRPr="00A34109">
        <w:t>Velte</w:t>
      </w:r>
      <w:proofErr w:type="spellEnd"/>
      <w:r w:rsidR="00483E18" w:rsidRPr="00A34109">
        <w:t xml:space="preserve">, et al. </w:t>
      </w:r>
      <w:r w:rsidR="00617105" w:rsidRPr="00A34109">
        <w:t>(</w:t>
      </w:r>
      <w:r w:rsidR="00483E18" w:rsidRPr="00A34109">
        <w:t xml:space="preserve">2010, </w:t>
      </w:r>
      <w:r w:rsidR="00365BDF" w:rsidRPr="00A34109">
        <w:rPr>
          <w:noProof/>
        </w:rPr>
        <w:t>69-70)</w:t>
      </w:r>
      <w:r w:rsidR="00745E6C" w:rsidRPr="00A34109">
        <w:rPr>
          <w:noProof/>
        </w:rPr>
        <w:t xml:space="preserve"> </w:t>
      </w:r>
      <w:r w:rsidR="0010109B" w:rsidRPr="00A34109">
        <w:rPr>
          <w:noProof/>
        </w:rPr>
        <w:t xml:space="preserve">and </w:t>
      </w:r>
      <w:r w:rsidR="0010109B" w:rsidRPr="00A34109">
        <w:t>Yang &amp; Huang (2013, 21)</w:t>
      </w:r>
      <w:r w:rsidR="00365BDF" w:rsidRPr="00A34109">
        <w:rPr>
          <w:noProof/>
        </w:rPr>
        <w:t xml:space="preserve"> </w:t>
      </w:r>
      <w:r w:rsidR="007F6262" w:rsidRPr="00A34109">
        <w:rPr>
          <w:noProof/>
        </w:rPr>
        <w:t xml:space="preserve">state that Amazons Elastic Compute Cloud (EC2) is a popular IaaS solution </w:t>
      </w:r>
      <w:r w:rsidR="00365BDF" w:rsidRPr="00A34109">
        <w:rPr>
          <w:noProof/>
        </w:rPr>
        <w:t>which utilis</w:t>
      </w:r>
      <w:r w:rsidR="007F6262" w:rsidRPr="00A34109">
        <w:rPr>
          <w:noProof/>
        </w:rPr>
        <w:t>es</w:t>
      </w:r>
      <w:r w:rsidR="00365BDF" w:rsidRPr="00A34109">
        <w:rPr>
          <w:noProof/>
        </w:rPr>
        <w:t xml:space="preserve"> the previous benefits of IaaS</w:t>
      </w:r>
      <w:r w:rsidR="006E4741" w:rsidRPr="00A34109">
        <w:rPr>
          <w:noProof/>
        </w:rPr>
        <w:t xml:space="preserve"> </w:t>
      </w:r>
      <w:r w:rsidR="0046251E" w:rsidRPr="00A34109">
        <w:rPr>
          <w:noProof/>
        </w:rPr>
        <w:t>(</w:t>
      </w:r>
      <w:r w:rsidR="006E4741" w:rsidRPr="00A34109">
        <w:t>Hill, et al., 2013,</w:t>
      </w:r>
      <w:r w:rsidR="0046251E" w:rsidRPr="00A34109">
        <w:t xml:space="preserve"> 106-109)</w:t>
      </w:r>
      <w:r w:rsidR="007F6262" w:rsidRPr="00A34109">
        <w:rPr>
          <w:noProof/>
        </w:rPr>
        <w:t xml:space="preserve">. </w:t>
      </w:r>
      <w:r w:rsidR="00483E18" w:rsidRPr="00A34109">
        <w:rPr>
          <w:noProof/>
        </w:rPr>
        <w:t>EC2</w:t>
      </w:r>
      <w:r w:rsidR="00365BDF" w:rsidRPr="00A34109">
        <w:rPr>
          <w:noProof/>
        </w:rPr>
        <w:t xml:space="preserve"> </w:t>
      </w:r>
      <w:r w:rsidR="00483E18" w:rsidRPr="00A34109">
        <w:rPr>
          <w:noProof/>
        </w:rPr>
        <w:t>grants</w:t>
      </w:r>
      <w:r w:rsidR="00365BDF" w:rsidRPr="00A34109">
        <w:rPr>
          <w:noProof/>
        </w:rPr>
        <w:t xml:space="preserve"> “quick scaling capacity, both up and down”, as well as a pay-as-you-go payment plan which allows for “cost savings without giving up speed, reliability, flexibility, and performance”</w:t>
      </w:r>
      <w:r w:rsidR="00720B00" w:rsidRPr="00A34109">
        <w:rPr>
          <w:noProof/>
        </w:rPr>
        <w:t xml:space="preserve"> (Bahga &amp; Madisetti, 2014, 193;</w:t>
      </w:r>
      <w:r w:rsidR="00720B00" w:rsidRPr="00A34109">
        <w:t xml:space="preserve"> </w:t>
      </w:r>
      <w:proofErr w:type="spellStart"/>
      <w:r w:rsidR="00720B00" w:rsidRPr="00A34109">
        <w:t>Velte</w:t>
      </w:r>
      <w:proofErr w:type="spellEnd"/>
      <w:r w:rsidR="00720B00" w:rsidRPr="00A34109">
        <w:t xml:space="preserve">, et al., 2010, </w:t>
      </w:r>
      <w:r w:rsidR="00720B00" w:rsidRPr="00A34109">
        <w:rPr>
          <w:noProof/>
        </w:rPr>
        <w:t>69-70)</w:t>
      </w:r>
      <w:r w:rsidR="00C6513A" w:rsidRPr="00A34109">
        <w:rPr>
          <w:noProof/>
        </w:rPr>
        <w:t>.</w:t>
      </w:r>
    </w:p>
    <w:p w:rsidR="001D40BF" w:rsidRPr="00A34109" w:rsidRDefault="00256AD7" w:rsidP="00872BE2">
      <w:pPr>
        <w:rPr>
          <w:noProof/>
        </w:rPr>
      </w:pPr>
      <w:r w:rsidRPr="00A34109">
        <w:rPr>
          <w:noProof/>
        </w:rPr>
        <w:t xml:space="preserve">Xu &amp; Yang </w:t>
      </w:r>
      <w:r w:rsidR="00617105" w:rsidRPr="00A34109">
        <w:rPr>
          <w:noProof/>
        </w:rPr>
        <w:t>(</w:t>
      </w:r>
      <w:r w:rsidRPr="00A34109">
        <w:rPr>
          <w:noProof/>
        </w:rPr>
        <w:t>2011) define IaaS as “dynamically scalable</w:t>
      </w:r>
      <w:r w:rsidR="003E6D06" w:rsidRPr="00A34109">
        <w:rPr>
          <w:noProof/>
        </w:rPr>
        <w:t>”</w:t>
      </w:r>
      <w:r w:rsidRPr="00A34109">
        <w:rPr>
          <w:noProof/>
        </w:rPr>
        <w:t xml:space="preserve"> </w:t>
      </w:r>
      <w:r w:rsidR="003E6D06" w:rsidRPr="00A34109">
        <w:rPr>
          <w:noProof/>
        </w:rPr>
        <w:t>where</w:t>
      </w:r>
      <w:r w:rsidRPr="00A34109">
        <w:rPr>
          <w:noProof/>
        </w:rPr>
        <w:t xml:space="preserve"> </w:t>
      </w:r>
      <w:r w:rsidR="003E6D06" w:rsidRPr="00A34109">
        <w:rPr>
          <w:noProof/>
        </w:rPr>
        <w:t>“</w:t>
      </w:r>
      <w:r w:rsidRPr="00A34109">
        <w:rPr>
          <w:noProof/>
        </w:rPr>
        <w:t xml:space="preserve">virtualised resources are provided as services over the internet”. This definition backs up benefits claimed by Krutz &amp; Vines </w:t>
      </w:r>
      <w:r w:rsidR="00617105" w:rsidRPr="00A34109">
        <w:rPr>
          <w:noProof/>
        </w:rPr>
        <w:t>(</w:t>
      </w:r>
      <w:r w:rsidRPr="00A34109">
        <w:rPr>
          <w:noProof/>
        </w:rPr>
        <w:t xml:space="preserve">2010), </w:t>
      </w:r>
      <w:proofErr w:type="spellStart"/>
      <w:r w:rsidRPr="00A34109">
        <w:t>Velte</w:t>
      </w:r>
      <w:proofErr w:type="spellEnd"/>
      <w:r w:rsidRPr="00A34109">
        <w:t xml:space="preserve">, et al. </w:t>
      </w:r>
      <w:r w:rsidR="00617105" w:rsidRPr="00A34109">
        <w:t>(</w:t>
      </w:r>
      <w:r w:rsidRPr="00A34109">
        <w:t>2010</w:t>
      </w:r>
      <w:r w:rsidRPr="00A34109">
        <w:rPr>
          <w:noProof/>
        </w:rPr>
        <w:t xml:space="preserve">), and </w:t>
      </w:r>
      <w:r w:rsidRPr="00A34109">
        <w:t xml:space="preserve">Lee, et al. </w:t>
      </w:r>
      <w:r w:rsidR="00617105" w:rsidRPr="00A34109">
        <w:t>(</w:t>
      </w:r>
      <w:r w:rsidRPr="00A34109">
        <w:t>2011)</w:t>
      </w:r>
      <w:r w:rsidRPr="00A34109">
        <w:rPr>
          <w:noProof/>
        </w:rPr>
        <w:t xml:space="preserve"> who describe IaaS as being a scalable solution, which is accessed over the internet. Xu &amp; Yang </w:t>
      </w:r>
      <w:r w:rsidR="00617105" w:rsidRPr="00A34109">
        <w:rPr>
          <w:noProof/>
        </w:rPr>
        <w:t>(</w:t>
      </w:r>
      <w:r w:rsidRPr="00A34109">
        <w:rPr>
          <w:noProof/>
        </w:rPr>
        <w:t xml:space="preserve">2011) expand on scalability later in the paper, highlighting that IaaS enables on-demand provisioning of resources, which allows organisations to meet </w:t>
      </w:r>
      <w:r w:rsidR="00A02F6B" w:rsidRPr="00A34109">
        <w:rPr>
          <w:noProof/>
        </w:rPr>
        <w:t>demands.</w:t>
      </w:r>
    </w:p>
    <w:p w:rsidR="00E74AE1" w:rsidRPr="00A34109" w:rsidRDefault="00483E18" w:rsidP="00872BE2">
      <w:proofErr w:type="spellStart"/>
      <w:r w:rsidRPr="00A34109">
        <w:t>Kozlovszky</w:t>
      </w:r>
      <w:proofErr w:type="spellEnd"/>
      <w:r w:rsidRPr="00A34109">
        <w:t xml:space="preserve">, et al. </w:t>
      </w:r>
      <w:r w:rsidR="00E865B4" w:rsidRPr="00A34109">
        <w:t>(</w:t>
      </w:r>
      <w:r w:rsidRPr="00A34109">
        <w:t>2013)</w:t>
      </w:r>
      <w:r w:rsidR="001D40BF" w:rsidRPr="00A34109">
        <w:t xml:space="preserve"> </w:t>
      </w:r>
      <w:r w:rsidR="00E74AE1" w:rsidRPr="00A34109">
        <w:t xml:space="preserve">and </w:t>
      </w:r>
      <w:r w:rsidRPr="00A34109">
        <w:t xml:space="preserve">Lee, et al. </w:t>
      </w:r>
      <w:r w:rsidR="00E865B4" w:rsidRPr="00A34109">
        <w:t>(</w:t>
      </w:r>
      <w:r w:rsidRPr="00A34109">
        <w:t>2011)</w:t>
      </w:r>
      <w:r w:rsidR="00E74AE1" w:rsidRPr="00A34109">
        <w:t xml:space="preserve"> </w:t>
      </w:r>
      <w:r w:rsidR="001D40BF" w:rsidRPr="00A34109">
        <w:t>expand on the drawbacks of IaaS</w:t>
      </w:r>
      <w:r w:rsidR="0060496E" w:rsidRPr="00A34109">
        <w:t>, such as</w:t>
      </w:r>
      <w:r w:rsidR="001D40BF" w:rsidRPr="00A34109">
        <w:t xml:space="preserve"> vendor lock-in, reliability, security, and regulatory compliance for data locality. </w:t>
      </w:r>
      <w:r w:rsidR="00FE3822" w:rsidRPr="00A34109">
        <w:t xml:space="preserve">These drawbacks can be resolved with </w:t>
      </w:r>
      <w:r w:rsidR="00FE3822" w:rsidRPr="00A34109">
        <w:rPr>
          <w:noProof/>
        </w:rPr>
        <w:t>SLA’s (Service Level Agreements) to agree on a level of performance</w:t>
      </w:r>
      <w:r w:rsidR="00A73323" w:rsidRPr="00A34109">
        <w:rPr>
          <w:noProof/>
        </w:rPr>
        <w:t>, availability</w:t>
      </w:r>
      <w:r w:rsidR="00FA14EC" w:rsidRPr="00A34109">
        <w:rPr>
          <w:noProof/>
        </w:rPr>
        <w:t>, jurisdiction</w:t>
      </w:r>
      <w:r w:rsidR="00FE3822" w:rsidRPr="00A34109">
        <w:rPr>
          <w:noProof/>
        </w:rPr>
        <w:t xml:space="preserve"> and secur</w:t>
      </w:r>
      <w:r w:rsidR="006063FF" w:rsidRPr="00A34109">
        <w:rPr>
          <w:noProof/>
        </w:rPr>
        <w:t>i</w:t>
      </w:r>
      <w:r w:rsidR="00FE3822" w:rsidRPr="00A34109">
        <w:rPr>
          <w:noProof/>
        </w:rPr>
        <w:t xml:space="preserve">ty from the cloud vendor </w:t>
      </w:r>
      <w:r w:rsidR="00FE3822" w:rsidRPr="00A34109">
        <w:t>(</w:t>
      </w:r>
      <w:proofErr w:type="spellStart"/>
      <w:r w:rsidR="00FE3822" w:rsidRPr="00A34109">
        <w:t>Velte</w:t>
      </w:r>
      <w:proofErr w:type="spellEnd"/>
      <w:r w:rsidR="00FE3822" w:rsidRPr="00A34109">
        <w:t xml:space="preserve">, et al., 2010, </w:t>
      </w:r>
      <w:r w:rsidR="00FE3822" w:rsidRPr="00A34109">
        <w:rPr>
          <w:noProof/>
        </w:rPr>
        <w:t>16;</w:t>
      </w:r>
      <w:r w:rsidR="00322B35" w:rsidRPr="00A34109">
        <w:t xml:space="preserve"> Hill, et al., 2013, 38-39</w:t>
      </w:r>
      <w:r w:rsidR="00C61999" w:rsidRPr="00A34109">
        <w:t>;</w:t>
      </w:r>
      <w:r w:rsidR="00FE3822" w:rsidRPr="00A34109">
        <w:rPr>
          <w:noProof/>
        </w:rPr>
        <w:t xml:space="preserve"> Sitaram &amp; Manjunath</w:t>
      </w:r>
      <w:r w:rsidR="00FE3822" w:rsidRPr="00A34109">
        <w:t>, 2010, 325)</w:t>
      </w:r>
      <w:r w:rsidR="00FE3822" w:rsidRPr="00A34109">
        <w:rPr>
          <w:noProof/>
        </w:rPr>
        <w:t xml:space="preserve">. </w:t>
      </w:r>
      <w:r w:rsidR="001D40BF" w:rsidRPr="00A34109">
        <w:t xml:space="preserve">Furthermore, existing in-house portals and tools will </w:t>
      </w:r>
      <w:r w:rsidR="003E6D06" w:rsidRPr="00A34109">
        <w:t>need</w:t>
      </w:r>
      <w:r w:rsidR="001D40BF" w:rsidRPr="00A34109">
        <w:t xml:space="preserve"> to be redeveloped or redesigned to work with cloud infrastructure which </w:t>
      </w:r>
      <w:r w:rsidR="0060496E" w:rsidRPr="00A34109">
        <w:t>will require</w:t>
      </w:r>
      <w:r w:rsidR="001D40BF" w:rsidRPr="00A34109">
        <w:t xml:space="preserve"> extra investment</w:t>
      </w:r>
      <w:r w:rsidR="00E865B4" w:rsidRPr="00A34109">
        <w:t xml:space="preserve"> (</w:t>
      </w:r>
      <w:proofErr w:type="spellStart"/>
      <w:r w:rsidR="00E865B4" w:rsidRPr="00A34109">
        <w:t>Kozlovszky</w:t>
      </w:r>
      <w:proofErr w:type="spellEnd"/>
      <w:r w:rsidR="00E865B4" w:rsidRPr="00A34109">
        <w:t>, et al., 2013</w:t>
      </w:r>
      <w:r w:rsidR="00C6513A" w:rsidRPr="00A34109">
        <w:t xml:space="preserve">; </w:t>
      </w:r>
      <w:r w:rsidR="00E865B4" w:rsidRPr="00A34109">
        <w:t>Lee, et al., 2011)</w:t>
      </w:r>
      <w:r w:rsidR="001D40BF" w:rsidRPr="00A34109">
        <w:t>.</w:t>
      </w:r>
      <w:r w:rsidR="00F8313B" w:rsidRPr="00A34109">
        <w:t xml:space="preserve"> Hill, et al. (2013, 18) state that dynamic </w:t>
      </w:r>
      <w:r w:rsidR="00484C5E" w:rsidRPr="00A34109">
        <w:t>scalability</w:t>
      </w:r>
      <w:r w:rsidR="00F8313B" w:rsidRPr="00A34109">
        <w:t xml:space="preserve"> </w:t>
      </w:r>
      <w:r w:rsidR="00484C5E" w:rsidRPr="00A34109">
        <w:t xml:space="preserve">has the potential to </w:t>
      </w:r>
      <w:r w:rsidR="00F8313B" w:rsidRPr="00A34109">
        <w:t xml:space="preserve">scale </w:t>
      </w:r>
      <w:r w:rsidR="00484C5E" w:rsidRPr="00A34109">
        <w:t>uncontrollably</w:t>
      </w:r>
      <w:r w:rsidR="00F8313B" w:rsidRPr="00A34109">
        <w:t xml:space="preserve"> resulting in high costs. To prevent this server </w:t>
      </w:r>
      <w:r w:rsidR="00484C5E" w:rsidRPr="00A34109">
        <w:t>sprawling</w:t>
      </w:r>
      <w:r w:rsidR="00F8313B" w:rsidRPr="00A34109">
        <w:t xml:space="preserve"> </w:t>
      </w:r>
      <w:r w:rsidR="00484C5E" w:rsidRPr="00A34109">
        <w:t>a max limit of scalability is set.</w:t>
      </w:r>
      <w:r w:rsidR="00F8313B" w:rsidRPr="00A34109">
        <w:t xml:space="preserve"> </w:t>
      </w:r>
    </w:p>
    <w:p w:rsidR="00A02F6B" w:rsidRPr="00A34109" w:rsidRDefault="00A02F6B" w:rsidP="0036715F">
      <w:pPr>
        <w:rPr>
          <w:noProof/>
        </w:rPr>
      </w:pPr>
      <w:r w:rsidRPr="00A34109">
        <w:rPr>
          <w:noProof/>
        </w:rPr>
        <w:t>Xu &amp; Yang</w:t>
      </w:r>
      <w:r w:rsidR="00E865B4" w:rsidRPr="00A34109">
        <w:rPr>
          <w:noProof/>
        </w:rPr>
        <w:t xml:space="preserve"> (</w:t>
      </w:r>
      <w:r w:rsidRPr="00A34109">
        <w:rPr>
          <w:noProof/>
        </w:rPr>
        <w:t xml:space="preserve">2011) focus </w:t>
      </w:r>
      <w:r w:rsidR="00771326" w:rsidRPr="00A34109">
        <w:rPr>
          <w:noProof/>
        </w:rPr>
        <w:t xml:space="preserve">on </w:t>
      </w:r>
      <w:r w:rsidRPr="00A34109">
        <w:rPr>
          <w:noProof/>
        </w:rPr>
        <w:t xml:space="preserve">open source cloud platforms such as Eucalyptus, OpenNebula, oVirt, etc. Xu &amp; Yang </w:t>
      </w:r>
      <w:r w:rsidR="00E865B4" w:rsidRPr="00A34109">
        <w:rPr>
          <w:noProof/>
        </w:rPr>
        <w:t>(</w:t>
      </w:r>
      <w:r w:rsidRPr="00A34109">
        <w:rPr>
          <w:noProof/>
        </w:rPr>
        <w:t xml:space="preserve">2011) expand on the pros and cons of open source cloud platforms, and how they can be used </w:t>
      </w:r>
      <w:r w:rsidR="006D2A92" w:rsidRPr="00A34109">
        <w:rPr>
          <w:noProof/>
        </w:rPr>
        <w:t>to develop cloud management tools</w:t>
      </w:r>
      <w:r w:rsidRPr="00A34109">
        <w:rPr>
          <w:noProof/>
        </w:rPr>
        <w:t xml:space="preserve">. </w:t>
      </w:r>
      <w:r w:rsidR="00E865B4" w:rsidRPr="00A34109">
        <w:rPr>
          <w:noProof/>
        </w:rPr>
        <w:t>Xu &amp; Yang (2011)</w:t>
      </w:r>
      <w:r w:rsidRPr="00A34109">
        <w:rPr>
          <w:noProof/>
        </w:rPr>
        <w:t xml:space="preserve"> discuss the use of a cloud management platform known as Papaya, which is based on Eucalyptus, Libvirt and VMM, and is commonly used for management and monitoring of cloud resources. When IaaS resources are based on Eucalyptus </w:t>
      </w:r>
      <w:r w:rsidR="00E865B4" w:rsidRPr="00A34109">
        <w:rPr>
          <w:noProof/>
        </w:rPr>
        <w:t>Xu &amp; Yang (2011)</w:t>
      </w:r>
      <w:r w:rsidRPr="00A34109">
        <w:rPr>
          <w:noProof/>
        </w:rPr>
        <w:t xml:space="preserve"> state that it can increase the security of resources as it implements the WS-Security standard with </w:t>
      </w:r>
      <w:r w:rsidR="008D38C7" w:rsidRPr="00A34109">
        <w:rPr>
          <w:noProof/>
        </w:rPr>
        <w:t xml:space="preserve">an </w:t>
      </w:r>
      <w:r w:rsidRPr="00A34109">
        <w:rPr>
          <w:noProof/>
        </w:rPr>
        <w:t>asymmetric RAS key pair. Resolving one of the drawbacks previously mentioned.</w:t>
      </w:r>
    </w:p>
    <w:p w:rsidR="007E2AC6" w:rsidRPr="00A34109" w:rsidRDefault="00FF6CF7" w:rsidP="00B649D4">
      <w:proofErr w:type="spellStart"/>
      <w:r w:rsidRPr="00A34109">
        <w:t>Velte</w:t>
      </w:r>
      <w:proofErr w:type="spellEnd"/>
      <w:r w:rsidRPr="00A34109">
        <w:t xml:space="preserve">, et al. </w:t>
      </w:r>
      <w:r w:rsidR="004C7CE3" w:rsidRPr="00A34109">
        <w:t>(</w:t>
      </w:r>
      <w:r w:rsidRPr="00A34109">
        <w:t>2010</w:t>
      </w:r>
      <w:r w:rsidR="004C7CE3" w:rsidRPr="00A34109">
        <w:t>,</w:t>
      </w:r>
      <w:r w:rsidR="00E865B4" w:rsidRPr="00A34109">
        <w:t xml:space="preserve"> </w:t>
      </w:r>
      <w:r w:rsidR="002F184D" w:rsidRPr="00A34109">
        <w:rPr>
          <w:noProof/>
        </w:rPr>
        <w:t xml:space="preserve">15-16, 69-70) focus on the benefits of IaaS and what needs to be taken into consideration before </w:t>
      </w:r>
      <w:r w:rsidR="00C22998" w:rsidRPr="00A34109">
        <w:rPr>
          <w:noProof/>
        </w:rPr>
        <w:t>IaaS adoption</w:t>
      </w:r>
      <w:r w:rsidR="002F184D" w:rsidRPr="00A34109">
        <w:rPr>
          <w:noProof/>
        </w:rPr>
        <w:t xml:space="preserve">. </w:t>
      </w:r>
      <w:proofErr w:type="spellStart"/>
      <w:r w:rsidRPr="00A34109">
        <w:t>Velte</w:t>
      </w:r>
      <w:proofErr w:type="spellEnd"/>
      <w:r w:rsidRPr="00A34109">
        <w:t xml:space="preserve">, et al. </w:t>
      </w:r>
      <w:r w:rsidR="004C7CE3" w:rsidRPr="00A34109">
        <w:t>(</w:t>
      </w:r>
      <w:r w:rsidRPr="00A34109">
        <w:t>2010</w:t>
      </w:r>
      <w:r w:rsidR="004C7CE3" w:rsidRPr="00A34109">
        <w:t>,</w:t>
      </w:r>
      <w:r w:rsidR="00E865B4" w:rsidRPr="00A34109">
        <w:t xml:space="preserve"> </w:t>
      </w:r>
      <w:r w:rsidR="002F184D" w:rsidRPr="00A34109">
        <w:rPr>
          <w:noProof/>
        </w:rPr>
        <w:t xml:space="preserve">15-16, 69-70) </w:t>
      </w:r>
      <w:r w:rsidR="00BE7766" w:rsidRPr="00A34109">
        <w:rPr>
          <w:noProof/>
        </w:rPr>
        <w:t xml:space="preserve">and Krutz &amp; Vines </w:t>
      </w:r>
      <w:r w:rsidR="00E865B4" w:rsidRPr="00A34109">
        <w:rPr>
          <w:noProof/>
        </w:rPr>
        <w:t>(</w:t>
      </w:r>
      <w:r w:rsidR="00BE7766" w:rsidRPr="00A34109">
        <w:rPr>
          <w:noProof/>
        </w:rPr>
        <w:t>2010) do</w:t>
      </w:r>
      <w:r w:rsidR="002F184D" w:rsidRPr="00A34109">
        <w:rPr>
          <w:noProof/>
        </w:rPr>
        <w:t xml:space="preserve"> not </w:t>
      </w:r>
      <w:r w:rsidR="00BE7766" w:rsidRPr="00A34109">
        <w:rPr>
          <w:noProof/>
        </w:rPr>
        <w:t xml:space="preserve">discuss any drawbacks an organisation like Beacon Inc. may need to plan for </w:t>
      </w:r>
      <w:r w:rsidR="002F184D" w:rsidRPr="00A34109">
        <w:rPr>
          <w:noProof/>
        </w:rPr>
        <w:t xml:space="preserve">unlike </w:t>
      </w:r>
      <w:r w:rsidR="00C22998" w:rsidRPr="00A34109">
        <w:t xml:space="preserve">Lee, et al., </w:t>
      </w:r>
      <w:r w:rsidR="00E865B4" w:rsidRPr="00A34109">
        <w:t>(</w:t>
      </w:r>
      <w:r w:rsidR="00C22998" w:rsidRPr="00A34109">
        <w:t xml:space="preserve">2011) </w:t>
      </w:r>
      <w:r w:rsidR="002F184D" w:rsidRPr="00A34109">
        <w:rPr>
          <w:noProof/>
        </w:rPr>
        <w:t xml:space="preserve">and </w:t>
      </w:r>
      <w:proofErr w:type="spellStart"/>
      <w:r w:rsidR="00C22998" w:rsidRPr="00A34109">
        <w:t>Kozlovszky</w:t>
      </w:r>
      <w:proofErr w:type="spellEnd"/>
      <w:r w:rsidR="00C22998" w:rsidRPr="00A34109">
        <w:t xml:space="preserve">, et al. </w:t>
      </w:r>
      <w:r w:rsidR="00E865B4" w:rsidRPr="00A34109">
        <w:t>(</w:t>
      </w:r>
      <w:r w:rsidR="00C22998" w:rsidRPr="00A34109">
        <w:t>2013)</w:t>
      </w:r>
      <w:r w:rsidR="002F184D" w:rsidRPr="00A34109">
        <w:rPr>
          <w:noProof/>
        </w:rPr>
        <w:t xml:space="preserve"> </w:t>
      </w:r>
      <w:r w:rsidR="00C6513A" w:rsidRPr="00A34109">
        <w:rPr>
          <w:noProof/>
        </w:rPr>
        <w:t xml:space="preserve">both of </w:t>
      </w:r>
      <w:r w:rsidR="002F184D" w:rsidRPr="00A34109">
        <w:rPr>
          <w:noProof/>
        </w:rPr>
        <w:t>who</w:t>
      </w:r>
      <w:r w:rsidR="00A02F6B" w:rsidRPr="00A34109">
        <w:rPr>
          <w:noProof/>
        </w:rPr>
        <w:t>m</w:t>
      </w:r>
      <w:r w:rsidR="002F184D" w:rsidRPr="00A34109">
        <w:rPr>
          <w:noProof/>
        </w:rPr>
        <w:t xml:space="preserve"> discuss the weaknesses of the IaaS cloud model. </w:t>
      </w:r>
      <w:proofErr w:type="spellStart"/>
      <w:r w:rsidR="00C22998" w:rsidRPr="00A34109">
        <w:t>Kozlovszky</w:t>
      </w:r>
      <w:proofErr w:type="spellEnd"/>
      <w:r w:rsidR="00C22998" w:rsidRPr="00A34109">
        <w:t xml:space="preserve">, et al. </w:t>
      </w:r>
      <w:r w:rsidR="00E865B4" w:rsidRPr="00A34109">
        <w:t>(</w:t>
      </w:r>
      <w:r w:rsidR="00C22998" w:rsidRPr="00A34109">
        <w:t>2013)</w:t>
      </w:r>
      <w:r w:rsidR="002F184D" w:rsidRPr="00A34109">
        <w:rPr>
          <w:noProof/>
        </w:rPr>
        <w:t xml:space="preserve">, </w:t>
      </w:r>
      <w:r w:rsidR="00C22998" w:rsidRPr="00A34109">
        <w:t xml:space="preserve">Lee, et al. </w:t>
      </w:r>
      <w:r w:rsidR="00E865B4" w:rsidRPr="00A34109">
        <w:t>(</w:t>
      </w:r>
      <w:r w:rsidR="00C22998" w:rsidRPr="00A34109">
        <w:t>2011)</w:t>
      </w:r>
      <w:r w:rsidR="002F184D" w:rsidRPr="00A34109">
        <w:rPr>
          <w:noProof/>
        </w:rPr>
        <w:t xml:space="preserve">, and </w:t>
      </w:r>
      <w:proofErr w:type="spellStart"/>
      <w:r w:rsidRPr="00A34109">
        <w:t>Velte</w:t>
      </w:r>
      <w:proofErr w:type="spellEnd"/>
      <w:r w:rsidRPr="00A34109">
        <w:t xml:space="preserve">, et al. </w:t>
      </w:r>
      <w:r w:rsidR="004C7CE3" w:rsidRPr="00A34109">
        <w:t>(</w:t>
      </w:r>
      <w:r w:rsidRPr="00A34109">
        <w:t>2010</w:t>
      </w:r>
      <w:r w:rsidR="004C7CE3" w:rsidRPr="00A34109">
        <w:t xml:space="preserve">, </w:t>
      </w:r>
      <w:r w:rsidR="002F184D" w:rsidRPr="00A34109">
        <w:rPr>
          <w:noProof/>
        </w:rPr>
        <w:t>15-16, 69-70) all agree that IaaS is a flexible and scalable solution that results in a cost saving compared to hosting applications on-premises.</w:t>
      </w:r>
      <w:r w:rsidR="002154B8" w:rsidRPr="00A34109">
        <w:rPr>
          <w:noProof/>
        </w:rPr>
        <w:t xml:space="preserve"> </w:t>
      </w:r>
      <w:proofErr w:type="spellStart"/>
      <w:r w:rsidR="00A23806" w:rsidRPr="00A34109">
        <w:t>Kozlovszky</w:t>
      </w:r>
      <w:proofErr w:type="spellEnd"/>
      <w:r w:rsidR="00A23806" w:rsidRPr="00A34109">
        <w:t xml:space="preserve">, et al. </w:t>
      </w:r>
      <w:r w:rsidR="00E865B4" w:rsidRPr="00A34109">
        <w:t>(</w:t>
      </w:r>
      <w:r w:rsidR="00A23806" w:rsidRPr="00A34109">
        <w:t xml:space="preserve">2013) </w:t>
      </w:r>
      <w:r w:rsidR="007C1429" w:rsidRPr="00A34109">
        <w:t>highlight IaaS</w:t>
      </w:r>
      <w:r w:rsidR="006D2A92" w:rsidRPr="00A34109">
        <w:t>’s</w:t>
      </w:r>
      <w:r w:rsidR="007C1429" w:rsidRPr="00A34109">
        <w:t xml:space="preserve"> role in modern-day cloud computing as well as the main business areas that have adopted it. </w:t>
      </w:r>
    </w:p>
    <w:p w:rsidR="00B649D4" w:rsidRPr="00A34109" w:rsidRDefault="004F6299" w:rsidP="00B649D4">
      <w:pPr>
        <w:rPr>
          <w:noProof/>
        </w:rPr>
      </w:pPr>
      <w:r w:rsidRPr="00A34109">
        <w:rPr>
          <w:noProof/>
        </w:rPr>
        <w:t xml:space="preserve">Krutz &amp; Vines </w:t>
      </w:r>
      <w:r w:rsidR="00E865B4" w:rsidRPr="00A34109">
        <w:rPr>
          <w:noProof/>
        </w:rPr>
        <w:t>(</w:t>
      </w:r>
      <w:r w:rsidRPr="00A34109">
        <w:rPr>
          <w:noProof/>
        </w:rPr>
        <w:t>2010)</w:t>
      </w:r>
      <w:r w:rsidR="00B649D4" w:rsidRPr="00A34109">
        <w:rPr>
          <w:noProof/>
        </w:rPr>
        <w:t xml:space="preserve"> tend not to focus on the drawbacks of any cloud model, instead chooses to focus on how each cloud</w:t>
      </w:r>
      <w:r w:rsidRPr="00A34109">
        <w:rPr>
          <w:noProof/>
        </w:rPr>
        <w:t xml:space="preserve"> model</w:t>
      </w:r>
      <w:r w:rsidR="00B649D4" w:rsidRPr="00A34109">
        <w:rPr>
          <w:noProof/>
        </w:rPr>
        <w:t xml:space="preserve"> ca</w:t>
      </w:r>
      <w:r w:rsidRPr="00A34109">
        <w:rPr>
          <w:noProof/>
        </w:rPr>
        <w:t>n be applied to an organisation</w:t>
      </w:r>
      <w:r w:rsidR="00B649D4" w:rsidRPr="00A34109">
        <w:rPr>
          <w:noProof/>
        </w:rPr>
        <w:t>, and what benefits the or</w:t>
      </w:r>
      <w:r w:rsidRPr="00A34109">
        <w:rPr>
          <w:noProof/>
        </w:rPr>
        <w:t>ganisation can expect to gain</w:t>
      </w:r>
      <w:r w:rsidR="00B649D4" w:rsidRPr="00A34109">
        <w:rPr>
          <w:noProof/>
        </w:rPr>
        <w:t xml:space="preserve">. </w:t>
      </w:r>
      <w:r w:rsidRPr="00A34109">
        <w:rPr>
          <w:noProof/>
        </w:rPr>
        <w:t xml:space="preserve">Krutz &amp; Vines, </w:t>
      </w:r>
      <w:r w:rsidR="00E865B4" w:rsidRPr="00A34109">
        <w:rPr>
          <w:noProof/>
        </w:rPr>
        <w:t>(</w:t>
      </w:r>
      <w:r w:rsidRPr="00A34109">
        <w:rPr>
          <w:noProof/>
        </w:rPr>
        <w:t>2010)</w:t>
      </w:r>
      <w:r w:rsidR="00B649D4" w:rsidRPr="00A34109">
        <w:rPr>
          <w:noProof/>
        </w:rPr>
        <w:t xml:space="preserve"> back up many of the claims made by </w:t>
      </w:r>
      <w:proofErr w:type="spellStart"/>
      <w:r w:rsidRPr="00A34109">
        <w:t>Velte</w:t>
      </w:r>
      <w:proofErr w:type="spellEnd"/>
      <w:r w:rsidRPr="00A34109">
        <w:t>, et al.</w:t>
      </w:r>
      <w:r w:rsidR="00E865B4" w:rsidRPr="00A34109">
        <w:t xml:space="preserve"> (</w:t>
      </w:r>
      <w:r w:rsidRPr="00A34109">
        <w:t>2010)</w:t>
      </w:r>
      <w:r w:rsidR="00B649D4" w:rsidRPr="00A34109">
        <w:rPr>
          <w:noProof/>
        </w:rPr>
        <w:t>. For example</w:t>
      </w:r>
      <w:r w:rsidR="006063FF" w:rsidRPr="00A34109">
        <w:rPr>
          <w:noProof/>
        </w:rPr>
        <w:t>,</w:t>
      </w:r>
      <w:r w:rsidR="00B649D4" w:rsidRPr="00A34109">
        <w:rPr>
          <w:noProof/>
        </w:rPr>
        <w:t xml:space="preserve"> </w:t>
      </w:r>
      <w:proofErr w:type="spellStart"/>
      <w:r w:rsidRPr="00A34109">
        <w:t>Velte</w:t>
      </w:r>
      <w:proofErr w:type="spellEnd"/>
      <w:r w:rsidRPr="00A34109">
        <w:t>, et al.</w:t>
      </w:r>
      <w:r w:rsidR="00E865B4" w:rsidRPr="00A34109">
        <w:t xml:space="preserve"> (</w:t>
      </w:r>
      <w:r w:rsidRPr="00A34109">
        <w:t>2010</w:t>
      </w:r>
      <w:r w:rsidR="00B649D4" w:rsidRPr="00A34109">
        <w:rPr>
          <w:noProof/>
        </w:rPr>
        <w:t xml:space="preserve">) claims that the level of control over resources decreases as you move from IaaS to PaaS to SaaS, this is backed up by </w:t>
      </w:r>
      <w:r w:rsidRPr="00A34109">
        <w:rPr>
          <w:noProof/>
        </w:rPr>
        <w:t>Krutz &amp; Vines</w:t>
      </w:r>
      <w:r w:rsidR="00E865B4" w:rsidRPr="00A34109">
        <w:rPr>
          <w:noProof/>
        </w:rPr>
        <w:t xml:space="preserve"> (</w:t>
      </w:r>
      <w:r w:rsidRPr="00A34109">
        <w:rPr>
          <w:noProof/>
        </w:rPr>
        <w:t>2010)</w:t>
      </w:r>
      <w:r w:rsidR="00B649D4" w:rsidRPr="00A34109">
        <w:rPr>
          <w:noProof/>
        </w:rPr>
        <w:t xml:space="preserve">. </w:t>
      </w:r>
      <w:r w:rsidRPr="00A34109">
        <w:rPr>
          <w:noProof/>
        </w:rPr>
        <w:t xml:space="preserve">Krutz &amp; Vines </w:t>
      </w:r>
      <w:r w:rsidR="00E865B4" w:rsidRPr="00A34109">
        <w:rPr>
          <w:noProof/>
        </w:rPr>
        <w:t>(</w:t>
      </w:r>
      <w:r w:rsidRPr="00A34109">
        <w:rPr>
          <w:noProof/>
        </w:rPr>
        <w:t>2010)</w:t>
      </w:r>
      <w:r w:rsidR="00B649D4" w:rsidRPr="00A34109">
        <w:rPr>
          <w:noProof/>
        </w:rPr>
        <w:t xml:space="preserve">, also back up the claim that the organisation has </w:t>
      </w:r>
      <w:r w:rsidR="002154B8" w:rsidRPr="00A34109">
        <w:rPr>
          <w:noProof/>
        </w:rPr>
        <w:t>more</w:t>
      </w:r>
      <w:r w:rsidR="00B649D4" w:rsidRPr="00A34109">
        <w:rPr>
          <w:noProof/>
        </w:rPr>
        <w:t xml:space="preserve"> control with what they place upon their resources in the cloud, such as operating systems and applications. </w:t>
      </w:r>
      <w:r w:rsidRPr="00A34109">
        <w:rPr>
          <w:noProof/>
        </w:rPr>
        <w:t>EC2</w:t>
      </w:r>
      <w:r w:rsidR="00B649D4" w:rsidRPr="00A34109">
        <w:rPr>
          <w:noProof/>
        </w:rPr>
        <w:t xml:space="preserve"> </w:t>
      </w:r>
      <w:r w:rsidR="002D0F64" w:rsidRPr="00A34109">
        <w:rPr>
          <w:noProof/>
        </w:rPr>
        <w:t xml:space="preserve">or Amazon SimpleDB </w:t>
      </w:r>
      <w:r w:rsidR="00A02F6B" w:rsidRPr="00A34109">
        <w:rPr>
          <w:noProof/>
        </w:rPr>
        <w:t>a</w:t>
      </w:r>
      <w:r w:rsidR="00C31B20" w:rsidRPr="00A34109">
        <w:rPr>
          <w:noProof/>
        </w:rPr>
        <w:t>re</w:t>
      </w:r>
      <w:r w:rsidR="00A02F6B" w:rsidRPr="00A34109">
        <w:rPr>
          <w:noProof/>
        </w:rPr>
        <w:t xml:space="preserve"> </w:t>
      </w:r>
      <w:r w:rsidR="00B649D4" w:rsidRPr="00A34109">
        <w:rPr>
          <w:noProof/>
        </w:rPr>
        <w:t>popular IaaS solution</w:t>
      </w:r>
      <w:r w:rsidR="00A02F6B" w:rsidRPr="00A34109">
        <w:rPr>
          <w:noProof/>
        </w:rPr>
        <w:t>s</w:t>
      </w:r>
      <w:r w:rsidR="00F84B65" w:rsidRPr="00A34109">
        <w:rPr>
          <w:noProof/>
        </w:rPr>
        <w:t xml:space="preserve"> that </w:t>
      </w:r>
      <w:r w:rsidR="00C31B20" w:rsidRPr="00A34109">
        <w:rPr>
          <w:noProof/>
        </w:rPr>
        <w:t>have a variety of use</w:t>
      </w:r>
      <w:r w:rsidR="006063FF" w:rsidRPr="00A34109">
        <w:rPr>
          <w:noProof/>
        </w:rPr>
        <w:t>s</w:t>
      </w:r>
      <w:r w:rsidR="008D38C7" w:rsidRPr="00A34109">
        <w:rPr>
          <w:noProof/>
        </w:rPr>
        <w:t>,</w:t>
      </w:r>
      <w:r w:rsidR="00C31B20" w:rsidRPr="00A34109">
        <w:rPr>
          <w:noProof/>
        </w:rPr>
        <w:t xml:space="preserve"> such as</w:t>
      </w:r>
      <w:r w:rsidR="00F84B65" w:rsidRPr="00A34109">
        <w:rPr>
          <w:noProof/>
        </w:rPr>
        <w:t xml:space="preserve"> IoT systems</w:t>
      </w:r>
      <w:r w:rsidR="00B649D4" w:rsidRPr="00A34109">
        <w:rPr>
          <w:noProof/>
        </w:rPr>
        <w:t>, this could be a form of IaaS implementation Beacon Inc. could utilise</w:t>
      </w:r>
      <w:r w:rsidR="00C31B20" w:rsidRPr="00A34109">
        <w:rPr>
          <w:noProof/>
        </w:rPr>
        <w:t xml:space="preserve"> (</w:t>
      </w:r>
      <w:proofErr w:type="spellStart"/>
      <w:r w:rsidR="00C31B20" w:rsidRPr="00A34109">
        <w:t>Velte</w:t>
      </w:r>
      <w:proofErr w:type="spellEnd"/>
      <w:r w:rsidR="00C31B20" w:rsidRPr="00A34109">
        <w:t xml:space="preserve">, et al. 2010; </w:t>
      </w:r>
      <w:r w:rsidR="00C31B20" w:rsidRPr="00A34109">
        <w:rPr>
          <w:noProof/>
        </w:rPr>
        <w:t>Krutz &amp; Vines, 2010; Bahga &amp; Madisetti, 2014, 193-194)</w:t>
      </w:r>
      <w:r w:rsidR="00B649D4" w:rsidRPr="00A34109">
        <w:rPr>
          <w:noProof/>
        </w:rPr>
        <w:t xml:space="preserve">.  </w:t>
      </w:r>
    </w:p>
    <w:p w:rsidR="00B649D4" w:rsidRPr="00A34109" w:rsidRDefault="00E865B4" w:rsidP="00872BE2">
      <w:pPr>
        <w:rPr>
          <w:noProof/>
        </w:rPr>
      </w:pPr>
      <w:r w:rsidRPr="00A34109">
        <w:rPr>
          <w:noProof/>
        </w:rPr>
        <w:t>Xu &amp; Yang (2011)</w:t>
      </w:r>
      <w:r w:rsidR="004F6299" w:rsidRPr="00A34109">
        <w:rPr>
          <w:noProof/>
        </w:rPr>
        <w:t xml:space="preserve"> </w:t>
      </w:r>
      <w:r w:rsidR="002D0F64" w:rsidRPr="00A34109">
        <w:rPr>
          <w:noProof/>
        </w:rPr>
        <w:t xml:space="preserve">provide a deeper </w:t>
      </w:r>
      <w:r w:rsidR="002154B8" w:rsidRPr="00A34109">
        <w:rPr>
          <w:noProof/>
        </w:rPr>
        <w:t>explanation of how</w:t>
      </w:r>
      <w:r w:rsidR="002D0F64" w:rsidRPr="00A34109">
        <w:rPr>
          <w:noProof/>
        </w:rPr>
        <w:t xml:space="preserve"> IaaS functions, and what open</w:t>
      </w:r>
      <w:r w:rsidR="00224BEA" w:rsidRPr="00A34109">
        <w:rPr>
          <w:noProof/>
        </w:rPr>
        <w:t xml:space="preserve"> sou</w:t>
      </w:r>
      <w:r w:rsidR="006063FF" w:rsidRPr="00A34109">
        <w:rPr>
          <w:noProof/>
        </w:rPr>
        <w:t>r</w:t>
      </w:r>
      <w:r w:rsidR="00224BEA" w:rsidRPr="00A34109">
        <w:rPr>
          <w:noProof/>
        </w:rPr>
        <w:t xml:space="preserve">ce cloud </w:t>
      </w:r>
      <w:r w:rsidR="002D0F64" w:rsidRPr="00A34109">
        <w:rPr>
          <w:noProof/>
        </w:rPr>
        <w:t xml:space="preserve">platforms are required for management platforms to operate and what they can bring to an organisations cloud deployment. </w:t>
      </w:r>
      <w:r w:rsidRPr="00A34109">
        <w:rPr>
          <w:noProof/>
        </w:rPr>
        <w:t>Xu &amp; Yang (2011)</w:t>
      </w:r>
      <w:r w:rsidR="002D0F64" w:rsidRPr="00A34109">
        <w:rPr>
          <w:noProof/>
        </w:rPr>
        <w:t xml:space="preserve"> do not describe the general drawbacks of an IaaS cloud model</w:t>
      </w:r>
      <w:r w:rsidR="008D38C7" w:rsidRPr="00A34109">
        <w:rPr>
          <w:noProof/>
        </w:rPr>
        <w:t>,</w:t>
      </w:r>
      <w:r w:rsidR="002D0F64" w:rsidRPr="00A34109">
        <w:rPr>
          <w:noProof/>
        </w:rPr>
        <w:t xml:space="preserve"> but instead describes the drawbacks of the core individual open source cloud management platforms such as Eucalyptus, etc. Unlike </w:t>
      </w:r>
      <w:r w:rsidRPr="00A34109">
        <w:rPr>
          <w:noProof/>
        </w:rPr>
        <w:t>Krutz &amp; Vines (2010)</w:t>
      </w:r>
      <w:r w:rsidR="002D0F64" w:rsidRPr="00A34109">
        <w:rPr>
          <w:noProof/>
        </w:rPr>
        <w:t xml:space="preserve">, </w:t>
      </w:r>
      <w:proofErr w:type="spellStart"/>
      <w:r w:rsidR="00FE2AE4" w:rsidRPr="00A34109">
        <w:t>Velte</w:t>
      </w:r>
      <w:proofErr w:type="spellEnd"/>
      <w:r w:rsidR="00FE2AE4" w:rsidRPr="00A34109">
        <w:t>, et al. (2010</w:t>
      </w:r>
      <w:r w:rsidR="004F6299" w:rsidRPr="00A34109">
        <w:rPr>
          <w:noProof/>
        </w:rPr>
        <w:t>)</w:t>
      </w:r>
      <w:r w:rsidR="002D0F64" w:rsidRPr="00A34109">
        <w:rPr>
          <w:noProof/>
        </w:rPr>
        <w:t xml:space="preserve">, and </w:t>
      </w:r>
      <w:r w:rsidR="00FE2AE4" w:rsidRPr="00A34109">
        <w:t>Lee, et al. (2011</w:t>
      </w:r>
      <w:r w:rsidR="004F6299" w:rsidRPr="00A34109">
        <w:t>)</w:t>
      </w:r>
      <w:r w:rsidR="002D0F64" w:rsidRPr="00A34109">
        <w:rPr>
          <w:noProof/>
        </w:rPr>
        <w:t xml:space="preserve"> who choose to focus their attention on the larger scope of the IaaS cloud model.</w:t>
      </w:r>
    </w:p>
    <w:p w:rsidR="00A02F6B" w:rsidRPr="00A34109" w:rsidRDefault="00FE2AE4" w:rsidP="00872BE2">
      <w:r w:rsidRPr="00A34109">
        <w:t>Lee, et al. (2011</w:t>
      </w:r>
      <w:r w:rsidR="00761CCF" w:rsidRPr="00A34109">
        <w:t xml:space="preserve">) and </w:t>
      </w:r>
      <w:proofErr w:type="spellStart"/>
      <w:r w:rsidRPr="00A34109">
        <w:t>Kozlovszky</w:t>
      </w:r>
      <w:proofErr w:type="spellEnd"/>
      <w:r w:rsidRPr="00A34109">
        <w:t>, et al. (2013</w:t>
      </w:r>
      <w:r w:rsidR="00761CCF" w:rsidRPr="00A34109">
        <w:t xml:space="preserve">) </w:t>
      </w:r>
      <w:r w:rsidR="00466FC9" w:rsidRPr="00A34109">
        <w:t>discuss the</w:t>
      </w:r>
      <w:r w:rsidR="00761CCF" w:rsidRPr="00A34109">
        <w:t xml:space="preserve"> advantages that IaaS can bring to an organisation as well as the drawbacks that need to be considered before </w:t>
      </w:r>
      <w:r w:rsidR="008D38C7" w:rsidRPr="00A34109">
        <w:t>migrating</w:t>
      </w:r>
      <w:r w:rsidR="00761CCF" w:rsidRPr="00A34109">
        <w:t xml:space="preserve">. </w:t>
      </w:r>
      <w:r w:rsidRPr="00A34109">
        <w:t>Lee, et al. (2011</w:t>
      </w:r>
      <w:r w:rsidR="00761CCF" w:rsidRPr="00A34109">
        <w:t>) highlights a number of areas that need to be considered such as vendor lock-in, reliability, data locality, etc.</w:t>
      </w:r>
      <w:r w:rsidR="008D38C7" w:rsidRPr="00A34109">
        <w:t>,</w:t>
      </w:r>
      <w:r w:rsidR="00761CCF" w:rsidRPr="00A34109">
        <w:t xml:space="preserve"> which can be used with the method proposed by </w:t>
      </w:r>
      <w:proofErr w:type="spellStart"/>
      <w:r w:rsidRPr="00A34109">
        <w:t>Kozlovszky</w:t>
      </w:r>
      <w:proofErr w:type="spellEnd"/>
      <w:r w:rsidRPr="00A34109">
        <w:t>, et al. (2013</w:t>
      </w:r>
      <w:r w:rsidR="00761CCF" w:rsidRPr="00A34109">
        <w:t xml:space="preserve">) to evaluate cloud vendors. </w:t>
      </w:r>
      <w:r w:rsidRPr="00A34109">
        <w:t>Lee, et al. (2011</w:t>
      </w:r>
      <w:r w:rsidR="00761CCF" w:rsidRPr="00A34109">
        <w:t>) discusses areas, such as in-house portals and tools, lock-ins, etc</w:t>
      </w:r>
      <w:r w:rsidR="008D38C7" w:rsidRPr="00A34109">
        <w:t>.</w:t>
      </w:r>
      <w:r w:rsidR="00761CCF" w:rsidRPr="00A34109">
        <w:t xml:space="preserve"> that would need to be addressed before the adoption of the IaaS cloud model. Whereas </w:t>
      </w:r>
      <w:proofErr w:type="spellStart"/>
      <w:r w:rsidRPr="00A34109">
        <w:t>Kozlovszky</w:t>
      </w:r>
      <w:proofErr w:type="spellEnd"/>
      <w:r w:rsidRPr="00A34109">
        <w:t>, et al. (2013</w:t>
      </w:r>
      <w:r w:rsidR="00761CCF" w:rsidRPr="00A34109">
        <w:t xml:space="preserve">) focuses its attention on methods to evaluate a cloud provider. </w:t>
      </w:r>
    </w:p>
    <w:p w:rsidR="00B95185" w:rsidRPr="00A34109" w:rsidRDefault="00A839D8" w:rsidP="009560F7">
      <w:pPr>
        <w:pStyle w:val="Heading3"/>
        <w:rPr>
          <w:noProof/>
        </w:rPr>
      </w:pPr>
      <w:bookmarkStart w:id="11" w:name="_Toc5390758"/>
      <w:r w:rsidRPr="00A34109">
        <w:rPr>
          <w:noProof/>
        </w:rPr>
        <w:t>Platform-as-a-Service: PaaS</w:t>
      </w:r>
      <w:bookmarkEnd w:id="11"/>
    </w:p>
    <w:p w:rsidR="008A09ED" w:rsidRPr="00A34109" w:rsidRDefault="008A09ED" w:rsidP="00872BE2">
      <w:pPr>
        <w:rPr>
          <w:noProof/>
        </w:rPr>
      </w:pPr>
      <w:r w:rsidRPr="00A34109">
        <w:rPr>
          <w:noProof/>
        </w:rPr>
        <w:t>Krutz &amp; Vines</w:t>
      </w:r>
      <w:r w:rsidR="00E865B4" w:rsidRPr="00A34109">
        <w:rPr>
          <w:noProof/>
        </w:rPr>
        <w:t xml:space="preserve"> (</w:t>
      </w:r>
      <w:r w:rsidRPr="00A34109">
        <w:rPr>
          <w:noProof/>
        </w:rPr>
        <w:t>2010, 40)</w:t>
      </w:r>
      <w:r w:rsidR="00C6513A" w:rsidRPr="00A34109">
        <w:rPr>
          <w:noProof/>
        </w:rPr>
        <w:t xml:space="preserve"> </w:t>
      </w:r>
      <w:r w:rsidRPr="00A34109">
        <w:rPr>
          <w:noProof/>
        </w:rPr>
        <w:t>describe</w:t>
      </w:r>
      <w:r w:rsidR="00D73B85" w:rsidRPr="00A34109">
        <w:rPr>
          <w:noProof/>
        </w:rPr>
        <w:t xml:space="preserve"> </w:t>
      </w:r>
      <w:r w:rsidR="00C20F6E" w:rsidRPr="00A34109">
        <w:rPr>
          <w:noProof/>
        </w:rPr>
        <w:t>the</w:t>
      </w:r>
      <w:r w:rsidR="00D73B85" w:rsidRPr="00A34109">
        <w:rPr>
          <w:noProof/>
        </w:rPr>
        <w:t xml:space="preserve"> core </w:t>
      </w:r>
      <w:r w:rsidR="00C20F6E" w:rsidRPr="00A34109">
        <w:rPr>
          <w:noProof/>
        </w:rPr>
        <w:t>charact</w:t>
      </w:r>
      <w:r w:rsidR="006063FF" w:rsidRPr="00A34109">
        <w:rPr>
          <w:noProof/>
        </w:rPr>
        <w:t>er</w:t>
      </w:r>
      <w:r w:rsidR="00C20F6E" w:rsidRPr="00A34109">
        <w:rPr>
          <w:noProof/>
        </w:rPr>
        <w:t>istics</w:t>
      </w:r>
      <w:r w:rsidR="00D73B85" w:rsidRPr="00A34109">
        <w:rPr>
          <w:noProof/>
        </w:rPr>
        <w:t xml:space="preserve"> of</w:t>
      </w:r>
      <w:r w:rsidRPr="00A34109">
        <w:rPr>
          <w:noProof/>
        </w:rPr>
        <w:t xml:space="preserve"> PaaS</w:t>
      </w:r>
      <w:r w:rsidR="008D38C7" w:rsidRPr="00A34109">
        <w:rPr>
          <w:noProof/>
        </w:rPr>
        <w:t>,</w:t>
      </w:r>
      <w:r w:rsidRPr="00A34109">
        <w:rPr>
          <w:noProof/>
        </w:rPr>
        <w:t xml:space="preserve"> </w:t>
      </w:r>
      <w:r w:rsidR="00D73B85" w:rsidRPr="00A34109">
        <w:rPr>
          <w:noProof/>
        </w:rPr>
        <w:t>which is to</w:t>
      </w:r>
      <w:r w:rsidRPr="00A34109">
        <w:rPr>
          <w:noProof/>
        </w:rPr>
        <w:t xml:space="preserve"> “deploy onto the cloud infrastructure customer-created or acquired applications created using programming languages or tools supported by the provider”</w:t>
      </w:r>
      <w:r w:rsidR="00BA14E1" w:rsidRPr="00A34109">
        <w:rPr>
          <w:noProof/>
        </w:rPr>
        <w:t xml:space="preserve">. As well as that the </w:t>
      </w:r>
      <w:r w:rsidRPr="00A34109">
        <w:rPr>
          <w:noProof/>
        </w:rPr>
        <w:t>“customer does not manage or control the underlying cloud infrastructure”</w:t>
      </w:r>
      <w:r w:rsidR="00BA14E1" w:rsidRPr="00A34109">
        <w:rPr>
          <w:noProof/>
        </w:rPr>
        <w:t xml:space="preserve"> (Sitaram &amp; Manjunath</w:t>
      </w:r>
      <w:r w:rsidR="00BA14E1" w:rsidRPr="00A34109">
        <w:t>, 2010, 16</w:t>
      </w:r>
      <w:r w:rsidR="00C80E68" w:rsidRPr="00A34109">
        <w:t>, 73</w:t>
      </w:r>
      <w:r w:rsidR="00BA14E1" w:rsidRPr="00A34109">
        <w:t>)</w:t>
      </w:r>
      <w:r w:rsidRPr="00A34109">
        <w:rPr>
          <w:noProof/>
        </w:rPr>
        <w:t>.</w:t>
      </w:r>
      <w:r w:rsidR="001164AE" w:rsidRPr="00A34109">
        <w:rPr>
          <w:noProof/>
        </w:rPr>
        <w:t xml:space="preserve"> This is reiterated by </w:t>
      </w:r>
      <w:proofErr w:type="spellStart"/>
      <w:r w:rsidR="00FE2AE4" w:rsidRPr="00A34109">
        <w:t>Velte</w:t>
      </w:r>
      <w:proofErr w:type="spellEnd"/>
      <w:r w:rsidR="00FE2AE4" w:rsidRPr="00A34109">
        <w:t>, et al. (2010</w:t>
      </w:r>
      <w:r w:rsidR="001164AE" w:rsidRPr="00A34109">
        <w:rPr>
          <w:noProof/>
        </w:rPr>
        <w:t>, 14, 72, 75) who highlight that the cloud provider supplies the required resources that the organisation use to host and develop their software applications and services</w:t>
      </w:r>
      <w:r w:rsidR="001F4990" w:rsidRPr="00A34109">
        <w:rPr>
          <w:noProof/>
        </w:rPr>
        <w:t xml:space="preserve"> </w:t>
      </w:r>
      <w:r w:rsidR="00C20F6E" w:rsidRPr="00A34109">
        <w:rPr>
          <w:noProof/>
        </w:rPr>
        <w:t>(</w:t>
      </w:r>
      <w:r w:rsidR="007A3B1D" w:rsidRPr="00A34109">
        <w:rPr>
          <w:noProof/>
        </w:rPr>
        <w:t>Bahga &amp; Madisetti</w:t>
      </w:r>
      <w:r w:rsidR="00C20F6E" w:rsidRPr="00A34109">
        <w:rPr>
          <w:noProof/>
        </w:rPr>
        <w:t xml:space="preserve">, </w:t>
      </w:r>
      <w:r w:rsidR="007A3B1D" w:rsidRPr="00A34109">
        <w:rPr>
          <w:noProof/>
        </w:rPr>
        <w:t xml:space="preserve">2014, </w:t>
      </w:r>
      <w:r w:rsidR="002A55A2" w:rsidRPr="00A34109">
        <w:rPr>
          <w:noProof/>
        </w:rPr>
        <w:t>36</w:t>
      </w:r>
      <w:r w:rsidR="00C20F6E" w:rsidRPr="00A34109">
        <w:rPr>
          <w:noProof/>
        </w:rPr>
        <w:t>;</w:t>
      </w:r>
      <w:r w:rsidR="00C20F6E" w:rsidRPr="00A34109">
        <w:t xml:space="preserve"> Hill, et al., 2013, 10)</w:t>
      </w:r>
      <w:r w:rsidR="001164AE" w:rsidRPr="00A34109">
        <w:rPr>
          <w:noProof/>
        </w:rPr>
        <w:t xml:space="preserve">. In addition to the previous point </w:t>
      </w:r>
      <w:r w:rsidR="00E865B4" w:rsidRPr="00A34109">
        <w:rPr>
          <w:noProof/>
        </w:rPr>
        <w:t>Krutz &amp; Vines (2010</w:t>
      </w:r>
      <w:r w:rsidR="001164AE" w:rsidRPr="00A34109">
        <w:rPr>
          <w:noProof/>
        </w:rPr>
        <w:t xml:space="preserve">, 39-40) state that software development tools do not need to be installed locally, due to being provided through a web browser. Which enables the application development environment to be highly accessible. </w:t>
      </w:r>
      <w:r w:rsidR="00E865B4" w:rsidRPr="00A34109">
        <w:rPr>
          <w:noProof/>
        </w:rPr>
        <w:t>Krutz &amp; Vines (2010)</w:t>
      </w:r>
      <w:r w:rsidR="001164AE" w:rsidRPr="00A34109">
        <w:rPr>
          <w:noProof/>
        </w:rPr>
        <w:t xml:space="preserve"> also describe PaaS as a cloud model between IaaS and SaaS as the security managed by the cloud vendor and extensibility are equal.</w:t>
      </w:r>
    </w:p>
    <w:p w:rsidR="00CB3E40" w:rsidRPr="00A34109" w:rsidRDefault="00CA7FC2" w:rsidP="00872BE2">
      <w:pPr>
        <w:rPr>
          <w:noProof/>
        </w:rPr>
      </w:pPr>
      <w:r w:rsidRPr="00A34109">
        <w:t xml:space="preserve">Both </w:t>
      </w:r>
      <w:proofErr w:type="spellStart"/>
      <w:r w:rsidR="00FE2AE4" w:rsidRPr="00A34109">
        <w:t>Velte</w:t>
      </w:r>
      <w:proofErr w:type="spellEnd"/>
      <w:r w:rsidR="00FE2AE4" w:rsidRPr="00A34109">
        <w:t>, et al. (2010</w:t>
      </w:r>
      <w:r w:rsidR="00A02F6B" w:rsidRPr="00A34109">
        <w:rPr>
          <w:noProof/>
        </w:rPr>
        <w:t>,</w:t>
      </w:r>
      <w:r w:rsidR="003B75B5" w:rsidRPr="00A34109">
        <w:rPr>
          <w:noProof/>
        </w:rPr>
        <w:t xml:space="preserve"> 14) </w:t>
      </w:r>
      <w:r w:rsidRPr="00A34109">
        <w:rPr>
          <w:noProof/>
        </w:rPr>
        <w:t xml:space="preserve">and </w:t>
      </w:r>
      <w:r w:rsidR="00E865B4" w:rsidRPr="00A34109">
        <w:rPr>
          <w:noProof/>
        </w:rPr>
        <w:t>Krutz &amp; Vines (2010</w:t>
      </w:r>
      <w:r w:rsidRPr="00A34109">
        <w:rPr>
          <w:noProof/>
        </w:rPr>
        <w:t>, 40)</w:t>
      </w:r>
      <w:r w:rsidR="0028619E" w:rsidRPr="00A34109">
        <w:rPr>
          <w:noProof/>
        </w:rPr>
        <w:t xml:space="preserve"> highlight the vast amount of services PaaS offers. </w:t>
      </w:r>
      <w:r w:rsidR="003B75B5" w:rsidRPr="00A34109">
        <w:rPr>
          <w:noProof/>
        </w:rPr>
        <w:t xml:space="preserve">For example, </w:t>
      </w:r>
      <w:r w:rsidR="00531F39" w:rsidRPr="00A34109">
        <w:rPr>
          <w:noProof/>
        </w:rPr>
        <w:t>PaaS services can include</w:t>
      </w:r>
      <w:r w:rsidRPr="00A34109">
        <w:rPr>
          <w:noProof/>
        </w:rPr>
        <w:t xml:space="preserve"> virtual application environments and distribution channels, as well as application standards and toolkits. In addition to </w:t>
      </w:r>
      <w:r w:rsidR="00897A0F" w:rsidRPr="00A34109">
        <w:rPr>
          <w:noProof/>
        </w:rPr>
        <w:t>hosting</w:t>
      </w:r>
      <w:r w:rsidR="00531F39" w:rsidRPr="00A34109">
        <w:rPr>
          <w:noProof/>
        </w:rPr>
        <w:t>, web se</w:t>
      </w:r>
      <w:r w:rsidR="00897A0F" w:rsidRPr="00A34109">
        <w:rPr>
          <w:noProof/>
        </w:rPr>
        <w:t>rvice integration, security</w:t>
      </w:r>
      <w:r w:rsidR="00531F39" w:rsidRPr="00A34109">
        <w:rPr>
          <w:noProof/>
        </w:rPr>
        <w:t xml:space="preserve">, </w:t>
      </w:r>
      <w:r w:rsidR="00C20F6E" w:rsidRPr="00A34109">
        <w:rPr>
          <w:noProof/>
        </w:rPr>
        <w:t xml:space="preserve">automatic </w:t>
      </w:r>
      <w:r w:rsidR="00531F39" w:rsidRPr="00A34109">
        <w:rPr>
          <w:noProof/>
        </w:rPr>
        <w:t xml:space="preserve">scalability, </w:t>
      </w:r>
      <w:r w:rsidR="00897A0F" w:rsidRPr="00A34109">
        <w:rPr>
          <w:noProof/>
        </w:rPr>
        <w:t>etc.</w:t>
      </w:r>
      <w:r w:rsidR="00423F1E" w:rsidRPr="00A34109">
        <w:rPr>
          <w:noProof/>
        </w:rPr>
        <w:t xml:space="preserve"> </w:t>
      </w:r>
      <w:r w:rsidR="00720B00" w:rsidRPr="00A34109">
        <w:rPr>
          <w:noProof/>
        </w:rPr>
        <w:t>(</w:t>
      </w:r>
      <w:proofErr w:type="spellStart"/>
      <w:r w:rsidR="00720B00" w:rsidRPr="00A34109">
        <w:t>Velte</w:t>
      </w:r>
      <w:proofErr w:type="spellEnd"/>
      <w:r w:rsidR="00720B00" w:rsidRPr="00A34109">
        <w:t>, et al., 2010</w:t>
      </w:r>
      <w:r w:rsidR="00720B00" w:rsidRPr="00A34109">
        <w:rPr>
          <w:noProof/>
        </w:rPr>
        <w:t>, 14</w:t>
      </w:r>
      <w:r w:rsidR="00D36AB9" w:rsidRPr="00A34109">
        <w:rPr>
          <w:noProof/>
        </w:rPr>
        <w:t>;</w:t>
      </w:r>
      <w:r w:rsidR="00C80E68" w:rsidRPr="00A34109">
        <w:rPr>
          <w:noProof/>
        </w:rPr>
        <w:t xml:space="preserve"> Sitaram &amp; Manjunath</w:t>
      </w:r>
      <w:r w:rsidR="00C80E68" w:rsidRPr="00A34109">
        <w:t xml:space="preserve">, 2010, 73); </w:t>
      </w:r>
      <w:r w:rsidR="00D36AB9" w:rsidRPr="00A34109">
        <w:t>Hill, et al., 2013, 18)</w:t>
      </w:r>
      <w:r w:rsidR="00720B00" w:rsidRPr="00A34109">
        <w:rPr>
          <w:noProof/>
        </w:rPr>
        <w:t xml:space="preserve">. </w:t>
      </w:r>
      <w:r w:rsidR="00423F1E" w:rsidRPr="00A34109">
        <w:rPr>
          <w:noProof/>
        </w:rPr>
        <w:t xml:space="preserve">These are all desirable for Beacon Inc. as they </w:t>
      </w:r>
      <w:r w:rsidR="001657FA" w:rsidRPr="00A34109">
        <w:rPr>
          <w:noProof/>
        </w:rPr>
        <w:t>can</w:t>
      </w:r>
      <w:r w:rsidR="00423F1E" w:rsidRPr="00A34109">
        <w:rPr>
          <w:noProof/>
        </w:rPr>
        <w:t xml:space="preserve"> support Beacon Inc’s long-term growth plans</w:t>
      </w:r>
      <w:r w:rsidR="00D50925" w:rsidRPr="00A34109">
        <w:rPr>
          <w:noProof/>
        </w:rPr>
        <w:t>. A</w:t>
      </w:r>
      <w:r w:rsidR="00423F1E" w:rsidRPr="00A34109">
        <w:rPr>
          <w:noProof/>
        </w:rPr>
        <w:t>s a result of these services</w:t>
      </w:r>
      <w:r w:rsidR="0096231B" w:rsidRPr="00A34109">
        <w:rPr>
          <w:noProof/>
        </w:rPr>
        <w:t>,</w:t>
      </w:r>
      <w:r w:rsidR="00423F1E" w:rsidRPr="00A34109">
        <w:rPr>
          <w:noProof/>
        </w:rPr>
        <w:t xml:space="preserve"> PaaS acts as a</w:t>
      </w:r>
      <w:r w:rsidR="0096231B" w:rsidRPr="00A34109">
        <w:rPr>
          <w:noProof/>
        </w:rPr>
        <w:t>n</w:t>
      </w:r>
      <w:r w:rsidR="00423F1E" w:rsidRPr="00A34109">
        <w:rPr>
          <w:noProof/>
        </w:rPr>
        <w:t xml:space="preserve"> end-to-end application solution, which supports all stages of the software development life cycle model (SDLC)</w:t>
      </w:r>
      <w:r w:rsidR="00D50925" w:rsidRPr="00A34109">
        <w:rPr>
          <w:noProof/>
        </w:rPr>
        <w:t xml:space="preserve"> (Krutz &amp; Vines, 2010, </w:t>
      </w:r>
      <w:r w:rsidR="00484C5E" w:rsidRPr="00A34109">
        <w:rPr>
          <w:noProof/>
        </w:rPr>
        <w:t>39-</w:t>
      </w:r>
      <w:r w:rsidR="00D50925" w:rsidRPr="00A34109">
        <w:rPr>
          <w:noProof/>
        </w:rPr>
        <w:t>40</w:t>
      </w:r>
      <w:r w:rsidR="00C20F6E" w:rsidRPr="00A34109">
        <w:rPr>
          <w:noProof/>
        </w:rPr>
        <w:t>;</w:t>
      </w:r>
      <w:r w:rsidR="00AD46C7" w:rsidRPr="00A34109">
        <w:rPr>
          <w:noProof/>
        </w:rPr>
        <w:t xml:space="preserve"> Sitaram &amp; Manjunath</w:t>
      </w:r>
      <w:r w:rsidR="00C80E68" w:rsidRPr="00A34109">
        <w:t xml:space="preserve">, </w:t>
      </w:r>
      <w:r w:rsidR="00AD46C7" w:rsidRPr="00A34109">
        <w:t xml:space="preserve">2010, </w:t>
      </w:r>
      <w:r w:rsidR="00C80E68" w:rsidRPr="00A34109">
        <w:t>73;</w:t>
      </w:r>
      <w:r w:rsidR="00C20F6E" w:rsidRPr="00A34109">
        <w:t xml:space="preserve"> Hill, et al., 2013, 1</w:t>
      </w:r>
      <w:r w:rsidR="00D36AB9" w:rsidRPr="00A34109">
        <w:t>4</w:t>
      </w:r>
      <w:r w:rsidR="00C20F6E" w:rsidRPr="00A34109">
        <w:t>)</w:t>
      </w:r>
      <w:r w:rsidR="00423F1E" w:rsidRPr="00A34109">
        <w:rPr>
          <w:noProof/>
        </w:rPr>
        <w:t>.</w:t>
      </w:r>
      <w:r w:rsidR="00720B00" w:rsidRPr="00A34109">
        <w:rPr>
          <w:noProof/>
        </w:rPr>
        <w:t xml:space="preserve"> Bahga &amp; Madisetti (2014, 176) give an example of PaaS, known as Xively that would be beneficial to Beacon Inc. Xively manages the backend data collection of IoT devices which can be used for creating solutions for IoT applications.  </w:t>
      </w:r>
    </w:p>
    <w:p w:rsidR="003B75B5" w:rsidRPr="00A34109" w:rsidRDefault="00FE2AE4" w:rsidP="00872BE2">
      <w:pPr>
        <w:rPr>
          <w:noProof/>
        </w:rPr>
      </w:pPr>
      <w:proofErr w:type="spellStart"/>
      <w:r w:rsidRPr="00A34109">
        <w:t>Velte</w:t>
      </w:r>
      <w:proofErr w:type="spellEnd"/>
      <w:r w:rsidRPr="00A34109">
        <w:t>, et al. (2010</w:t>
      </w:r>
      <w:r w:rsidR="008A09ED" w:rsidRPr="00A34109">
        <w:rPr>
          <w:noProof/>
        </w:rPr>
        <w:t xml:space="preserve">, </w:t>
      </w:r>
      <w:r w:rsidR="00531F39" w:rsidRPr="00A34109">
        <w:rPr>
          <w:noProof/>
        </w:rPr>
        <w:t>14) also</w:t>
      </w:r>
      <w:r w:rsidR="0096231B" w:rsidRPr="00A34109">
        <w:rPr>
          <w:noProof/>
        </w:rPr>
        <w:t>,</w:t>
      </w:r>
      <w:r w:rsidR="00531F39" w:rsidRPr="00A34109">
        <w:rPr>
          <w:noProof/>
        </w:rPr>
        <w:t xml:space="preserve"> highlight the ability for organisations such as Beacon Inc. to develop and utilise mashups</w:t>
      </w:r>
      <w:r w:rsidR="008D38C7" w:rsidRPr="00A34109">
        <w:rPr>
          <w:noProof/>
        </w:rPr>
        <w:t>,</w:t>
      </w:r>
      <w:r w:rsidR="00531F39" w:rsidRPr="00A34109">
        <w:rPr>
          <w:noProof/>
        </w:rPr>
        <w:t xml:space="preserve"> which allows the construction of multiple web services</w:t>
      </w:r>
      <w:r w:rsidR="00C80E68" w:rsidRPr="00A34109">
        <w:rPr>
          <w:noProof/>
        </w:rPr>
        <w:t xml:space="preserve"> (Sitaram &amp; Manjunath</w:t>
      </w:r>
      <w:r w:rsidR="00C80E68" w:rsidRPr="00A34109">
        <w:t>, 2010, 136)</w:t>
      </w:r>
      <w:r w:rsidR="00531F39" w:rsidRPr="00A34109">
        <w:rPr>
          <w:noProof/>
        </w:rPr>
        <w:t>. This is achieved as PaaS supports web development interfaces such as REST (Representational State Transfer) and SOAP (Simple Object Access Portal). This can also be beneficial to Beacon Inc. as it allows the combination of the desired features held in different web development interfaces to be combined into one application.</w:t>
      </w:r>
    </w:p>
    <w:p w:rsidR="0028619E" w:rsidRPr="00A34109" w:rsidRDefault="0028619E" w:rsidP="00872BE2">
      <w:r w:rsidRPr="00A34109">
        <w:rPr>
          <w:noProof/>
        </w:rPr>
        <w:t>Furthermore</w:t>
      </w:r>
      <w:r w:rsidR="008F7645" w:rsidRPr="00A34109">
        <w:rPr>
          <w:noProof/>
        </w:rPr>
        <w:t>,</w:t>
      </w:r>
      <w:r w:rsidRPr="00A34109">
        <w:rPr>
          <w:noProof/>
        </w:rPr>
        <w:t xml:space="preserve"> </w:t>
      </w:r>
      <w:proofErr w:type="spellStart"/>
      <w:r w:rsidR="00FE2AE4" w:rsidRPr="00A34109">
        <w:t>Velte</w:t>
      </w:r>
      <w:proofErr w:type="spellEnd"/>
      <w:r w:rsidR="00FE2AE4" w:rsidRPr="00A34109">
        <w:t>, et al. (2010</w:t>
      </w:r>
      <w:r w:rsidR="008A09ED" w:rsidRPr="00A34109">
        <w:rPr>
          <w:noProof/>
        </w:rPr>
        <w:t xml:space="preserve">, </w:t>
      </w:r>
      <w:r w:rsidRPr="00A34109">
        <w:rPr>
          <w:noProof/>
        </w:rPr>
        <w:t xml:space="preserve">15) </w:t>
      </w:r>
      <w:r w:rsidR="007F09EB" w:rsidRPr="00A34109">
        <w:rPr>
          <w:noProof/>
        </w:rPr>
        <w:t xml:space="preserve">describe </w:t>
      </w:r>
      <w:r w:rsidR="001657FA" w:rsidRPr="00A34109">
        <w:rPr>
          <w:noProof/>
        </w:rPr>
        <w:t>the p</w:t>
      </w:r>
      <w:r w:rsidR="00897A0F" w:rsidRPr="00A34109">
        <w:rPr>
          <w:noProof/>
        </w:rPr>
        <w:t>rimary</w:t>
      </w:r>
      <w:r w:rsidR="007F09EB" w:rsidRPr="00A34109">
        <w:rPr>
          <w:noProof/>
        </w:rPr>
        <w:t xml:space="preserve"> reasons for PaaS adoption</w:t>
      </w:r>
      <w:r w:rsidR="001657FA" w:rsidRPr="00A34109">
        <w:rPr>
          <w:noProof/>
        </w:rPr>
        <w:t>.</w:t>
      </w:r>
      <w:r w:rsidR="007F09EB" w:rsidRPr="00A34109">
        <w:rPr>
          <w:noProof/>
        </w:rPr>
        <w:t xml:space="preserve"> </w:t>
      </w:r>
      <w:r w:rsidR="001657FA" w:rsidRPr="00A34109">
        <w:rPr>
          <w:noProof/>
        </w:rPr>
        <w:t>These include</w:t>
      </w:r>
      <w:r w:rsidR="007F09EB" w:rsidRPr="00A34109">
        <w:rPr>
          <w:noProof/>
        </w:rPr>
        <w:t xml:space="preserve"> the ability </w:t>
      </w:r>
      <w:r w:rsidR="00897A0F" w:rsidRPr="00A34109">
        <w:rPr>
          <w:noProof/>
        </w:rPr>
        <w:t>for</w:t>
      </w:r>
      <w:r w:rsidR="007F09EB" w:rsidRPr="00A34109">
        <w:rPr>
          <w:noProof/>
        </w:rPr>
        <w:t xml:space="preserve"> developers from different locations to work as a unified team, merge web services from multiple sources, and </w:t>
      </w:r>
      <w:r w:rsidR="001657FA" w:rsidRPr="00A34109">
        <w:rPr>
          <w:noProof/>
        </w:rPr>
        <w:t>cost reduction</w:t>
      </w:r>
      <w:r w:rsidR="007F09EB" w:rsidRPr="00A34109">
        <w:rPr>
          <w:noProof/>
        </w:rPr>
        <w:t xml:space="preserve"> from built-in cloud infrastructure services and the abstraction of higher level programming.</w:t>
      </w:r>
      <w:r w:rsidR="008A09ED" w:rsidRPr="00A34109">
        <w:t xml:space="preserve"> </w:t>
      </w:r>
    </w:p>
    <w:p w:rsidR="00A107EC" w:rsidRPr="00A34109" w:rsidRDefault="00897A0F" w:rsidP="00A107EC">
      <w:pPr>
        <w:rPr>
          <w:noProof/>
        </w:rPr>
      </w:pPr>
      <w:r w:rsidRPr="00A34109">
        <w:rPr>
          <w:noProof/>
        </w:rPr>
        <w:t>Additionally</w:t>
      </w:r>
      <w:r w:rsidR="00A107EC" w:rsidRPr="00A34109">
        <w:rPr>
          <w:noProof/>
        </w:rPr>
        <w:t xml:space="preserve">, </w:t>
      </w:r>
      <w:r w:rsidR="00E865B4" w:rsidRPr="00A34109">
        <w:rPr>
          <w:noProof/>
        </w:rPr>
        <w:t>Krutz &amp; Vines (2010</w:t>
      </w:r>
      <w:r w:rsidR="00A107EC" w:rsidRPr="00A34109">
        <w:rPr>
          <w:noProof/>
        </w:rPr>
        <w:t>, 39-40) emphasise some of the benefits PaaS can offer. These include accelerated development and deployment, as a PaaS solution provides both the computing platform and solution stack</w:t>
      </w:r>
      <w:r w:rsidR="004C3535" w:rsidRPr="00A34109">
        <w:rPr>
          <w:noProof/>
        </w:rPr>
        <w:t xml:space="preserve"> (</w:t>
      </w:r>
      <w:r w:rsidR="004C3535" w:rsidRPr="00A34109">
        <w:t>Hill, et al., 2013, 99)</w:t>
      </w:r>
      <w:r w:rsidR="00A107EC" w:rsidRPr="00A34109">
        <w:rPr>
          <w:noProof/>
        </w:rPr>
        <w:t xml:space="preserve">. </w:t>
      </w:r>
      <w:r w:rsidR="00E865B4" w:rsidRPr="00A34109">
        <w:rPr>
          <w:noProof/>
        </w:rPr>
        <w:t>Krutz &amp; Vines (2010</w:t>
      </w:r>
      <w:r w:rsidR="00A107EC" w:rsidRPr="00A34109">
        <w:rPr>
          <w:noProof/>
        </w:rPr>
        <w:t xml:space="preserve">, 39) also state that PaaS can offer developers a lower cost of entry, as also described by </w:t>
      </w:r>
      <w:proofErr w:type="spellStart"/>
      <w:r w:rsidR="00FE2AE4" w:rsidRPr="00A34109">
        <w:t>Velte</w:t>
      </w:r>
      <w:proofErr w:type="spellEnd"/>
      <w:r w:rsidR="00FE2AE4" w:rsidRPr="00A34109">
        <w:t>, et al. (2010</w:t>
      </w:r>
      <w:r w:rsidR="00A107EC" w:rsidRPr="00A34109">
        <w:rPr>
          <w:noProof/>
        </w:rPr>
        <w:t xml:space="preserve">). </w:t>
      </w:r>
    </w:p>
    <w:p w:rsidR="008F7645" w:rsidRPr="00A34109" w:rsidRDefault="00C708CE" w:rsidP="00872BE2">
      <w:pPr>
        <w:rPr>
          <w:noProof/>
        </w:rPr>
      </w:pPr>
      <w:r w:rsidRPr="00A34109">
        <w:rPr>
          <w:noProof/>
        </w:rPr>
        <w:t>D</w:t>
      </w:r>
      <w:r w:rsidR="008F7645" w:rsidRPr="00A34109">
        <w:rPr>
          <w:noProof/>
        </w:rPr>
        <w:t xml:space="preserve">rawbacks </w:t>
      </w:r>
      <w:r w:rsidR="0096231B" w:rsidRPr="00A34109">
        <w:rPr>
          <w:noProof/>
        </w:rPr>
        <w:t>of</w:t>
      </w:r>
      <w:r w:rsidR="008F7645" w:rsidRPr="00A34109">
        <w:rPr>
          <w:noProof/>
        </w:rPr>
        <w:t xml:space="preserve"> the PaaS cloud model include a lack of interoperability, increasing the chances </w:t>
      </w:r>
      <w:r w:rsidR="0096231B" w:rsidRPr="00A34109">
        <w:rPr>
          <w:noProof/>
        </w:rPr>
        <w:t>of vendor lock-in</w:t>
      </w:r>
      <w:r w:rsidR="001F20D6" w:rsidRPr="00A34109">
        <w:rPr>
          <w:noProof/>
        </w:rPr>
        <w:t xml:space="preserve"> </w:t>
      </w:r>
      <w:proofErr w:type="spellStart"/>
      <w:r w:rsidRPr="00A34109">
        <w:t>Velte</w:t>
      </w:r>
      <w:proofErr w:type="spellEnd"/>
      <w:r w:rsidRPr="00A34109">
        <w:t>, et al. (2010</w:t>
      </w:r>
      <w:r w:rsidRPr="00A34109">
        <w:rPr>
          <w:noProof/>
        </w:rPr>
        <w:t xml:space="preserve">, 14; </w:t>
      </w:r>
      <w:r w:rsidR="00503D17" w:rsidRPr="00A34109">
        <w:rPr>
          <w:noProof/>
        </w:rPr>
        <w:t xml:space="preserve">Kolb, et al., 2015; </w:t>
      </w:r>
      <w:r w:rsidRPr="00A34109">
        <w:t>Hill, et al., 2013, 14)</w:t>
      </w:r>
      <w:r w:rsidR="008F7645" w:rsidRPr="00A34109">
        <w:rPr>
          <w:noProof/>
        </w:rPr>
        <w:t xml:space="preserve">. </w:t>
      </w:r>
      <w:proofErr w:type="spellStart"/>
      <w:r w:rsidR="00FE2AE4" w:rsidRPr="00A34109">
        <w:t>Velte</w:t>
      </w:r>
      <w:proofErr w:type="spellEnd"/>
      <w:r w:rsidR="00FE2AE4" w:rsidRPr="00A34109">
        <w:t>, et al. (2010</w:t>
      </w:r>
      <w:r w:rsidR="008A09ED" w:rsidRPr="00A34109">
        <w:rPr>
          <w:noProof/>
        </w:rPr>
        <w:t xml:space="preserve">, </w:t>
      </w:r>
      <w:r w:rsidR="008F7645" w:rsidRPr="00A34109">
        <w:rPr>
          <w:noProof/>
        </w:rPr>
        <w:t>14) expand on the previous drawback further and highlights that if the organisation still want</w:t>
      </w:r>
      <w:r w:rsidR="0096231B" w:rsidRPr="00A34109">
        <w:rPr>
          <w:noProof/>
        </w:rPr>
        <w:t>s</w:t>
      </w:r>
      <w:r w:rsidR="008F7645" w:rsidRPr="00A34109">
        <w:rPr>
          <w:noProof/>
        </w:rPr>
        <w:t xml:space="preserve"> to move </w:t>
      </w:r>
      <w:r w:rsidR="0096231B" w:rsidRPr="00A34109">
        <w:rPr>
          <w:noProof/>
        </w:rPr>
        <w:t xml:space="preserve">away from the cloud vendor </w:t>
      </w:r>
      <w:r w:rsidR="008F7645" w:rsidRPr="00A34109">
        <w:rPr>
          <w:noProof/>
        </w:rPr>
        <w:t xml:space="preserve">they would need to pay a “high fee”. Additionally, </w:t>
      </w:r>
      <w:proofErr w:type="spellStart"/>
      <w:r w:rsidR="00FE2AE4" w:rsidRPr="00A34109">
        <w:t>Velte</w:t>
      </w:r>
      <w:proofErr w:type="spellEnd"/>
      <w:r w:rsidR="00FE2AE4" w:rsidRPr="00A34109">
        <w:t>, et al. (2010</w:t>
      </w:r>
      <w:r w:rsidR="008A09ED" w:rsidRPr="00A34109">
        <w:rPr>
          <w:noProof/>
        </w:rPr>
        <w:t xml:space="preserve">, </w:t>
      </w:r>
      <w:r w:rsidR="008F7645" w:rsidRPr="00A34109">
        <w:rPr>
          <w:noProof/>
        </w:rPr>
        <w:t xml:space="preserve">15) warn that if the cloud vendor goes out of business you could lose your data that was stored in the cloud. </w:t>
      </w:r>
    </w:p>
    <w:p w:rsidR="00B649D4" w:rsidRPr="00A34109" w:rsidRDefault="00082014" w:rsidP="00B649D4">
      <w:r w:rsidRPr="00A34109">
        <w:rPr>
          <w:noProof/>
        </w:rPr>
        <w:t>Krutz &amp; Vines (2010,</w:t>
      </w:r>
      <w:r w:rsidR="00A107EC" w:rsidRPr="00A34109">
        <w:rPr>
          <w:noProof/>
        </w:rPr>
        <w:t xml:space="preserve"> </w:t>
      </w:r>
      <w:r w:rsidR="00B649D4" w:rsidRPr="00A34109">
        <w:rPr>
          <w:noProof/>
        </w:rPr>
        <w:t>40) state that a PaaS application should include application usage monitoring, as well as security, privacy, and reliability, dynamic multi-tenancy, and allow integration with other resources hoste</w:t>
      </w:r>
      <w:r w:rsidR="00CA0F7C" w:rsidRPr="00A34109">
        <w:rPr>
          <w:noProof/>
        </w:rPr>
        <w:t>d within the cloud environment</w:t>
      </w:r>
      <w:r w:rsidR="00C80E68" w:rsidRPr="00A34109">
        <w:rPr>
          <w:noProof/>
        </w:rPr>
        <w:t xml:space="preserve"> (Sitaram &amp; Manjunath</w:t>
      </w:r>
      <w:r w:rsidR="00C80E68" w:rsidRPr="00A34109">
        <w:t>, 2010, 74)</w:t>
      </w:r>
      <w:r w:rsidR="00CA0F7C" w:rsidRPr="00A34109">
        <w:rPr>
          <w:noProof/>
        </w:rPr>
        <w:t xml:space="preserve">. </w:t>
      </w:r>
      <w:r w:rsidR="00E865B4" w:rsidRPr="00A34109">
        <w:rPr>
          <w:noProof/>
        </w:rPr>
        <w:t>Krutz &amp; Vines (2010</w:t>
      </w:r>
      <w:r w:rsidR="00CA0F7C" w:rsidRPr="00A34109">
        <w:rPr>
          <w:noProof/>
        </w:rPr>
        <w:t xml:space="preserve">, </w:t>
      </w:r>
      <w:r w:rsidR="00B649D4" w:rsidRPr="00A34109">
        <w:rPr>
          <w:noProof/>
        </w:rPr>
        <w:t>40) also</w:t>
      </w:r>
      <w:r w:rsidR="0096231B" w:rsidRPr="00A34109">
        <w:rPr>
          <w:noProof/>
        </w:rPr>
        <w:t>,</w:t>
      </w:r>
      <w:r w:rsidR="00B649D4" w:rsidRPr="00A34109">
        <w:rPr>
          <w:noProof/>
        </w:rPr>
        <w:t xml:space="preserve"> suggest that a true PaaS solution should be browser based.    </w:t>
      </w:r>
    </w:p>
    <w:p w:rsidR="00B649D4" w:rsidRPr="00A34109" w:rsidRDefault="00B649D4" w:rsidP="00B649D4">
      <w:pPr>
        <w:rPr>
          <w:noProof/>
        </w:rPr>
      </w:pPr>
      <w:r w:rsidRPr="00A34109">
        <w:rPr>
          <w:noProof/>
        </w:rPr>
        <w:t xml:space="preserve">Unfortunately, </w:t>
      </w:r>
      <w:r w:rsidR="00082014" w:rsidRPr="00A34109">
        <w:rPr>
          <w:noProof/>
        </w:rPr>
        <w:t>Krutz &amp; Vines (2010</w:t>
      </w:r>
      <w:r w:rsidR="00CA0F7C" w:rsidRPr="00A34109">
        <w:rPr>
          <w:noProof/>
        </w:rPr>
        <w:t>)</w:t>
      </w:r>
      <w:r w:rsidRPr="00A34109">
        <w:rPr>
          <w:noProof/>
        </w:rPr>
        <w:t xml:space="preserve"> do not direc</w:t>
      </w:r>
      <w:r w:rsidR="00CA0F7C" w:rsidRPr="00A34109">
        <w:rPr>
          <w:noProof/>
        </w:rPr>
        <w:t xml:space="preserve">tly talk about the drawbacks of </w:t>
      </w:r>
      <w:r w:rsidR="0096231B" w:rsidRPr="00A34109">
        <w:rPr>
          <w:noProof/>
        </w:rPr>
        <w:t>PaaS</w:t>
      </w:r>
      <w:r w:rsidRPr="00A34109">
        <w:rPr>
          <w:noProof/>
        </w:rPr>
        <w:t xml:space="preserve">. Instead, </w:t>
      </w:r>
      <w:r w:rsidR="00E865B4" w:rsidRPr="00A34109">
        <w:rPr>
          <w:noProof/>
        </w:rPr>
        <w:t>Krutz &amp; Vines (2010</w:t>
      </w:r>
      <w:r w:rsidR="00CA0F7C" w:rsidRPr="00A34109">
        <w:rPr>
          <w:noProof/>
        </w:rPr>
        <w:t xml:space="preserve">) </w:t>
      </w:r>
      <w:r w:rsidRPr="00A34109">
        <w:rPr>
          <w:noProof/>
        </w:rPr>
        <w:t>focus their attention on benefits, best practices and app</w:t>
      </w:r>
      <w:r w:rsidR="00CA0F7C" w:rsidRPr="00A34109">
        <w:rPr>
          <w:noProof/>
        </w:rPr>
        <w:t xml:space="preserve">lications of PaaS. This gives </w:t>
      </w:r>
      <w:r w:rsidRPr="00A34109">
        <w:rPr>
          <w:noProof/>
        </w:rPr>
        <w:t xml:space="preserve">insight into how PaaS could be utilised for a company like Beacon Inc. when compared to how PaaS was evaluated by </w:t>
      </w:r>
      <w:proofErr w:type="spellStart"/>
      <w:r w:rsidR="00CA0F7C" w:rsidRPr="00A34109">
        <w:t>Velte</w:t>
      </w:r>
      <w:proofErr w:type="spellEnd"/>
      <w:r w:rsidR="00CA0F7C" w:rsidRPr="00A34109">
        <w:t>, et al.</w:t>
      </w:r>
      <w:r w:rsidR="00082014" w:rsidRPr="00A34109">
        <w:t xml:space="preserve"> (</w:t>
      </w:r>
      <w:r w:rsidR="00CA0F7C" w:rsidRPr="00A34109">
        <w:t>2010</w:t>
      </w:r>
      <w:r w:rsidR="00CA0F7C" w:rsidRPr="00A34109">
        <w:rPr>
          <w:noProof/>
        </w:rPr>
        <w:t>)</w:t>
      </w:r>
      <w:r w:rsidRPr="00A34109">
        <w:rPr>
          <w:noProof/>
        </w:rPr>
        <w:t xml:space="preserve">. Many of the points raised by </w:t>
      </w:r>
      <w:r w:rsidR="00E865B4" w:rsidRPr="00A34109">
        <w:rPr>
          <w:noProof/>
        </w:rPr>
        <w:t>Krutz &amp; Vines (2010</w:t>
      </w:r>
      <w:r w:rsidR="00CA0F7C" w:rsidRPr="00A34109">
        <w:rPr>
          <w:noProof/>
        </w:rPr>
        <w:t>)</w:t>
      </w:r>
      <w:r w:rsidR="00E5543E" w:rsidRPr="00A34109">
        <w:rPr>
          <w:noProof/>
        </w:rPr>
        <w:t xml:space="preserve">, such as lower costs, the ability to use toolkits and merge web services from multiple sources, supporting every stage of the SDLC, etc., are reiterated by </w:t>
      </w:r>
      <w:proofErr w:type="spellStart"/>
      <w:r w:rsidR="00CA0F7C" w:rsidRPr="00A34109">
        <w:t>Velte</w:t>
      </w:r>
      <w:proofErr w:type="spellEnd"/>
      <w:r w:rsidR="00CA0F7C" w:rsidRPr="00A34109">
        <w:t xml:space="preserve">, et al. </w:t>
      </w:r>
      <w:r w:rsidR="00082014" w:rsidRPr="00A34109">
        <w:t>(</w:t>
      </w:r>
      <w:r w:rsidR="00CA0F7C" w:rsidRPr="00A34109">
        <w:t>2010</w:t>
      </w:r>
      <w:r w:rsidR="00CA0F7C" w:rsidRPr="00A34109">
        <w:rPr>
          <w:noProof/>
        </w:rPr>
        <w:t>).</w:t>
      </w:r>
    </w:p>
    <w:p w:rsidR="00D15D12" w:rsidRPr="00A34109" w:rsidRDefault="00A839D8" w:rsidP="009560F7">
      <w:pPr>
        <w:pStyle w:val="Heading3"/>
        <w:rPr>
          <w:noProof/>
        </w:rPr>
      </w:pPr>
      <w:bookmarkStart w:id="12" w:name="_Toc5390759"/>
      <w:r w:rsidRPr="00A34109">
        <w:rPr>
          <w:noProof/>
        </w:rPr>
        <w:t>Software-as-a-Service: SaaS</w:t>
      </w:r>
      <w:bookmarkEnd w:id="12"/>
    </w:p>
    <w:p w:rsidR="00761CCF" w:rsidRPr="00A34109" w:rsidRDefault="00FE2AE4" w:rsidP="00761CCF">
      <w:pPr>
        <w:rPr>
          <w:noProof/>
        </w:rPr>
      </w:pPr>
      <w:proofErr w:type="spellStart"/>
      <w:r w:rsidRPr="00A34109">
        <w:t>Velte</w:t>
      </w:r>
      <w:proofErr w:type="spellEnd"/>
      <w:r w:rsidRPr="00A34109">
        <w:t>, et al. (2010</w:t>
      </w:r>
      <w:r w:rsidR="00761CCF" w:rsidRPr="00A34109">
        <w:t xml:space="preserve">, </w:t>
      </w:r>
      <w:r w:rsidR="00761CCF" w:rsidRPr="00A34109">
        <w:rPr>
          <w:noProof/>
        </w:rPr>
        <w:t>11) describe SaaS as a cloud vendor hosted application that is distributed to end users through the internet. The end users only use the application, they cannot modify it</w:t>
      </w:r>
      <w:r w:rsidR="00AC20B4" w:rsidRPr="00A34109">
        <w:rPr>
          <w:noProof/>
        </w:rPr>
        <w:t>,</w:t>
      </w:r>
      <w:r w:rsidR="00761CCF" w:rsidRPr="00A34109">
        <w:rPr>
          <w:noProof/>
        </w:rPr>
        <w:t xml:space="preserve"> unlike IaaS and PaaS</w:t>
      </w:r>
      <w:r w:rsidR="00F76180" w:rsidRPr="00A34109">
        <w:rPr>
          <w:noProof/>
        </w:rPr>
        <w:t xml:space="preserve"> (Bahga &amp; Madisetti, 2014, 36</w:t>
      </w:r>
      <w:r w:rsidR="00C708CE" w:rsidRPr="00A34109">
        <w:rPr>
          <w:noProof/>
        </w:rPr>
        <w:t xml:space="preserve">; </w:t>
      </w:r>
      <w:r w:rsidR="00C708CE" w:rsidRPr="00A34109">
        <w:t>Hill, et al., 2013, 15)</w:t>
      </w:r>
      <w:r w:rsidR="00761CCF" w:rsidRPr="00A34109">
        <w:rPr>
          <w:noProof/>
        </w:rPr>
        <w:t xml:space="preserve">. </w:t>
      </w:r>
      <w:proofErr w:type="spellStart"/>
      <w:r w:rsidRPr="00A34109">
        <w:t>Velte</w:t>
      </w:r>
      <w:proofErr w:type="spellEnd"/>
      <w:r w:rsidRPr="00A34109">
        <w:t>, et al. (2010</w:t>
      </w:r>
      <w:r w:rsidR="00761CCF" w:rsidRPr="00A34109">
        <w:t xml:space="preserve">, </w:t>
      </w:r>
      <w:r w:rsidR="00761CCF" w:rsidRPr="00A34109">
        <w:rPr>
          <w:noProof/>
        </w:rPr>
        <w:t>11) also state that SaaS does not require any integration with other systems, and the provider does all of the software patching, updating and infrastructure maintenance</w:t>
      </w:r>
      <w:r w:rsidR="00F76180" w:rsidRPr="00A34109">
        <w:rPr>
          <w:noProof/>
        </w:rPr>
        <w:t xml:space="preserve"> (Bahga &amp; Madisetti, 2014, 37</w:t>
      </w:r>
      <w:r w:rsidR="00D36AB9" w:rsidRPr="00A34109">
        <w:rPr>
          <w:noProof/>
        </w:rPr>
        <w:t xml:space="preserve">; </w:t>
      </w:r>
      <w:r w:rsidR="00D36AB9" w:rsidRPr="00A34109">
        <w:t>Hill, et al., 2013, 11)</w:t>
      </w:r>
      <w:r w:rsidR="00761CCF" w:rsidRPr="00A34109">
        <w:rPr>
          <w:noProof/>
        </w:rPr>
        <w:t xml:space="preserve">. </w:t>
      </w:r>
      <w:r w:rsidR="00082014" w:rsidRPr="00A34109">
        <w:rPr>
          <w:noProof/>
        </w:rPr>
        <w:t>Krutz &amp; Vines (2010</w:t>
      </w:r>
      <w:r w:rsidR="00205E82" w:rsidRPr="00A34109">
        <w:rPr>
          <w:noProof/>
        </w:rPr>
        <w:t xml:space="preserve">, </w:t>
      </w:r>
      <w:r w:rsidR="003C12D6" w:rsidRPr="00A34109">
        <w:rPr>
          <w:noProof/>
        </w:rPr>
        <w:t xml:space="preserve">37) describe SaaS as </w:t>
      </w:r>
      <w:r w:rsidR="00761CCF" w:rsidRPr="00A34109">
        <w:rPr>
          <w:noProof/>
        </w:rPr>
        <w:t>having low extensibility along with the cloud vendor managing</w:t>
      </w:r>
      <w:r w:rsidR="003C12D6" w:rsidRPr="00A34109">
        <w:rPr>
          <w:noProof/>
        </w:rPr>
        <w:t xml:space="preserve"> all security.</w:t>
      </w:r>
      <w:r w:rsidR="00761CCF" w:rsidRPr="00A34109">
        <w:rPr>
          <w:noProof/>
        </w:rPr>
        <w:t xml:space="preserve"> </w:t>
      </w:r>
      <w:r w:rsidR="00082014" w:rsidRPr="00A34109">
        <w:rPr>
          <w:noProof/>
        </w:rPr>
        <w:t xml:space="preserve">Krutz &amp; Vines (2010, </w:t>
      </w:r>
      <w:r w:rsidR="00397731" w:rsidRPr="00A34109">
        <w:rPr>
          <w:noProof/>
        </w:rPr>
        <w:t xml:space="preserve">6) define SaaS as a “software distribution and deployment model” which can be run </w:t>
      </w:r>
      <w:r w:rsidR="00A44F16" w:rsidRPr="00A34109">
        <w:rPr>
          <w:noProof/>
        </w:rPr>
        <w:t>locally</w:t>
      </w:r>
      <w:r w:rsidR="00397731" w:rsidRPr="00A34109">
        <w:rPr>
          <w:noProof/>
        </w:rPr>
        <w:t xml:space="preserve"> </w:t>
      </w:r>
      <w:r w:rsidR="00560D43" w:rsidRPr="00A34109">
        <w:rPr>
          <w:noProof/>
        </w:rPr>
        <w:t>or in the cloud</w:t>
      </w:r>
      <w:r w:rsidR="00397731" w:rsidRPr="00A34109">
        <w:rPr>
          <w:noProof/>
        </w:rPr>
        <w:t xml:space="preserve">. </w:t>
      </w:r>
    </w:p>
    <w:p w:rsidR="00A834A0" w:rsidRPr="00A34109" w:rsidRDefault="00FE2AE4" w:rsidP="00F3566E">
      <w:pPr>
        <w:rPr>
          <w:noProof/>
        </w:rPr>
      </w:pPr>
      <w:proofErr w:type="spellStart"/>
      <w:r w:rsidRPr="00A34109">
        <w:t>Velte</w:t>
      </w:r>
      <w:proofErr w:type="spellEnd"/>
      <w:r w:rsidRPr="00A34109">
        <w:t>, et al. (2010</w:t>
      </w:r>
      <w:r w:rsidR="006678CF" w:rsidRPr="00A34109">
        <w:t xml:space="preserve">, </w:t>
      </w:r>
      <w:r w:rsidR="006678CF" w:rsidRPr="00A34109">
        <w:rPr>
          <w:noProof/>
        </w:rPr>
        <w:t xml:space="preserve">174) state that there are two forms of SaaS. The line of business services, which </w:t>
      </w:r>
      <w:r w:rsidR="00560D43" w:rsidRPr="00A34109">
        <w:rPr>
          <w:noProof/>
        </w:rPr>
        <w:t>is</w:t>
      </w:r>
      <w:r w:rsidR="006678CF" w:rsidRPr="00A34109">
        <w:rPr>
          <w:noProof/>
        </w:rPr>
        <w:t xml:space="preserve"> aimed at enterprises and companies</w:t>
      </w:r>
      <w:r w:rsidR="00E37656" w:rsidRPr="00A34109">
        <w:rPr>
          <w:noProof/>
        </w:rPr>
        <w:t>,</w:t>
      </w:r>
      <w:r w:rsidR="006678CF" w:rsidRPr="00A34109">
        <w:rPr>
          <w:noProof/>
        </w:rPr>
        <w:t xml:space="preserve"> examples include supply-chain management and similar business tools. The </w:t>
      </w:r>
      <w:r w:rsidR="00560D43" w:rsidRPr="00A34109">
        <w:rPr>
          <w:noProof/>
        </w:rPr>
        <w:t>second</w:t>
      </w:r>
      <w:r w:rsidR="006678CF" w:rsidRPr="00A34109">
        <w:rPr>
          <w:noProof/>
        </w:rPr>
        <w:t xml:space="preserve"> form of SaaS is customer-oriented services, for example, webmail services, customer banking, etc. </w:t>
      </w:r>
      <w:proofErr w:type="spellStart"/>
      <w:r w:rsidRPr="00A34109">
        <w:t>Velte</w:t>
      </w:r>
      <w:proofErr w:type="spellEnd"/>
      <w:r w:rsidRPr="00A34109">
        <w:t>, et al. (2010</w:t>
      </w:r>
      <w:r w:rsidR="006678CF" w:rsidRPr="00A34109">
        <w:t xml:space="preserve">, </w:t>
      </w:r>
      <w:r w:rsidR="006678CF" w:rsidRPr="00A34109">
        <w:rPr>
          <w:noProof/>
        </w:rPr>
        <w:t xml:space="preserve">12) </w:t>
      </w:r>
      <w:r w:rsidR="00560D43" w:rsidRPr="00A34109">
        <w:rPr>
          <w:noProof/>
        </w:rPr>
        <w:t>states that</w:t>
      </w:r>
      <w:r w:rsidR="006678CF" w:rsidRPr="00A34109">
        <w:rPr>
          <w:noProof/>
        </w:rPr>
        <w:t xml:space="preserve"> SaaS could be u</w:t>
      </w:r>
      <w:r w:rsidR="00911716" w:rsidRPr="00A34109">
        <w:rPr>
          <w:noProof/>
        </w:rPr>
        <w:t>tilised for customers who need powerful</w:t>
      </w:r>
      <w:r w:rsidR="006678CF" w:rsidRPr="00A34109">
        <w:rPr>
          <w:noProof/>
        </w:rPr>
        <w:t xml:space="preserve"> software </w:t>
      </w:r>
      <w:r w:rsidR="00911716" w:rsidRPr="00A34109">
        <w:rPr>
          <w:noProof/>
        </w:rPr>
        <w:t>but don’t have the resources or time for development</w:t>
      </w:r>
      <w:r w:rsidR="006678CF" w:rsidRPr="00A34109">
        <w:rPr>
          <w:noProof/>
        </w:rPr>
        <w:t>. For example</w:t>
      </w:r>
      <w:r w:rsidR="00A7272E" w:rsidRPr="00A34109">
        <w:rPr>
          <w:noProof/>
        </w:rPr>
        <w:t>,</w:t>
      </w:r>
      <w:r w:rsidR="006678CF" w:rsidRPr="00A34109">
        <w:rPr>
          <w:noProof/>
        </w:rPr>
        <w:t xml:space="preserve"> customer resource mana</w:t>
      </w:r>
      <w:r w:rsidR="00E37656" w:rsidRPr="00A34109">
        <w:rPr>
          <w:noProof/>
        </w:rPr>
        <w:t>gement (CRM)</w:t>
      </w:r>
      <w:r w:rsidR="006678CF" w:rsidRPr="00A34109">
        <w:rPr>
          <w:noProof/>
        </w:rPr>
        <w:t>, Web analytics or web conten</w:t>
      </w:r>
      <w:r w:rsidR="00911716" w:rsidRPr="00A34109">
        <w:rPr>
          <w:noProof/>
        </w:rPr>
        <w:t>t management, etc</w:t>
      </w:r>
      <w:r w:rsidR="00C708CE" w:rsidRPr="00A34109">
        <w:rPr>
          <w:noProof/>
        </w:rPr>
        <w:t xml:space="preserve">. </w:t>
      </w:r>
      <w:r w:rsidR="00885FA7" w:rsidRPr="00A34109">
        <w:rPr>
          <w:noProof/>
        </w:rPr>
        <w:t>(</w:t>
      </w:r>
      <w:r w:rsidR="00C708CE" w:rsidRPr="00A34109">
        <w:t>Hill, et al., 2013, 15)</w:t>
      </w:r>
      <w:r w:rsidR="00911716" w:rsidRPr="00A34109">
        <w:rPr>
          <w:noProof/>
        </w:rPr>
        <w:t xml:space="preserve">. </w:t>
      </w:r>
    </w:p>
    <w:p w:rsidR="00E37656" w:rsidRPr="00A34109" w:rsidRDefault="002320D3" w:rsidP="00F3566E">
      <w:pPr>
        <w:rPr>
          <w:noProof/>
        </w:rPr>
      </w:pPr>
      <w:r w:rsidRPr="00A34109">
        <w:rPr>
          <w:noProof/>
        </w:rPr>
        <w:t>A</w:t>
      </w:r>
      <w:r w:rsidR="00F3566E" w:rsidRPr="00A34109">
        <w:rPr>
          <w:noProof/>
        </w:rPr>
        <w:t xml:space="preserve"> core benefit </w:t>
      </w:r>
      <w:r w:rsidRPr="00A34109">
        <w:rPr>
          <w:noProof/>
        </w:rPr>
        <w:t>of SaaS</w:t>
      </w:r>
      <w:r w:rsidR="00E37656" w:rsidRPr="00A34109">
        <w:rPr>
          <w:noProof/>
        </w:rPr>
        <w:t xml:space="preserve"> includes</w:t>
      </w:r>
      <w:r w:rsidR="00F3566E" w:rsidRPr="00A34109">
        <w:rPr>
          <w:noProof/>
        </w:rPr>
        <w:t xml:space="preserve"> protecting the intellectual property of the software engineer</w:t>
      </w:r>
      <w:r w:rsidRPr="00A34109">
        <w:rPr>
          <w:noProof/>
        </w:rPr>
        <w:t xml:space="preserve"> </w:t>
      </w:r>
      <w:r w:rsidR="004C3535" w:rsidRPr="00A34109">
        <w:rPr>
          <w:noProof/>
        </w:rPr>
        <w:t>(</w:t>
      </w:r>
      <w:proofErr w:type="spellStart"/>
      <w:r w:rsidRPr="00A34109">
        <w:t>Velte</w:t>
      </w:r>
      <w:proofErr w:type="spellEnd"/>
      <w:r w:rsidRPr="00A34109">
        <w:t>, et al.</w:t>
      </w:r>
      <w:r w:rsidR="004C3535" w:rsidRPr="00A34109">
        <w:t xml:space="preserve">, </w:t>
      </w:r>
      <w:r w:rsidRPr="00A34109">
        <w:t xml:space="preserve">2010, </w:t>
      </w:r>
      <w:r w:rsidRPr="00A34109">
        <w:rPr>
          <w:noProof/>
        </w:rPr>
        <w:t>12</w:t>
      </w:r>
      <w:r w:rsidR="004C3535" w:rsidRPr="00A34109">
        <w:rPr>
          <w:noProof/>
        </w:rPr>
        <w:t>;</w:t>
      </w:r>
      <w:r w:rsidRPr="00A34109">
        <w:rPr>
          <w:noProof/>
        </w:rPr>
        <w:t xml:space="preserve"> Krutz &amp; Vines</w:t>
      </w:r>
      <w:r w:rsidR="004C3535" w:rsidRPr="00A34109">
        <w:rPr>
          <w:noProof/>
        </w:rPr>
        <w:t xml:space="preserve">, </w:t>
      </w:r>
      <w:r w:rsidRPr="00A34109">
        <w:rPr>
          <w:noProof/>
        </w:rPr>
        <w:t>2010, 38</w:t>
      </w:r>
      <w:r w:rsidR="004C3535" w:rsidRPr="00A34109">
        <w:rPr>
          <w:noProof/>
        </w:rPr>
        <w:t xml:space="preserve">; </w:t>
      </w:r>
      <w:r w:rsidR="004C3535" w:rsidRPr="00A34109">
        <w:t>Hill, et al., 2013, 97</w:t>
      </w:r>
      <w:r w:rsidRPr="00A34109">
        <w:rPr>
          <w:noProof/>
        </w:rPr>
        <w:t>)</w:t>
      </w:r>
      <w:r w:rsidR="00F3566E" w:rsidRPr="00A34109">
        <w:rPr>
          <w:noProof/>
        </w:rPr>
        <w:t xml:space="preserve">. This is done as </w:t>
      </w:r>
      <w:r w:rsidR="00E37656" w:rsidRPr="00A34109">
        <w:rPr>
          <w:noProof/>
        </w:rPr>
        <w:t xml:space="preserve">software is hosted in the cloud and </w:t>
      </w:r>
      <w:r w:rsidR="00AD53B5" w:rsidRPr="00A34109">
        <w:rPr>
          <w:noProof/>
        </w:rPr>
        <w:t>licenced directly to an organisation, a group of users or an individual user</w:t>
      </w:r>
      <w:r w:rsidR="00F3566E" w:rsidRPr="00A34109">
        <w:rPr>
          <w:noProof/>
        </w:rPr>
        <w:t>.</w:t>
      </w:r>
      <w:r w:rsidR="00E37656" w:rsidRPr="00A34109">
        <w:rPr>
          <w:noProof/>
        </w:rPr>
        <w:t xml:space="preserve"> </w:t>
      </w:r>
      <w:r w:rsidR="00AD53B5" w:rsidRPr="00A34109">
        <w:rPr>
          <w:noProof/>
        </w:rPr>
        <w:t>As well as the organisation receiving maintenance support and patch updates</w:t>
      </w:r>
      <w:r w:rsidR="00C80E68" w:rsidRPr="00A34109">
        <w:rPr>
          <w:noProof/>
        </w:rPr>
        <w:t xml:space="preserve"> (Sitaram &amp; Manjunath</w:t>
      </w:r>
      <w:r w:rsidR="00C80E68" w:rsidRPr="00A34109">
        <w:t>, 2010, 153)</w:t>
      </w:r>
      <w:r w:rsidR="00AD53B5" w:rsidRPr="00A34109">
        <w:rPr>
          <w:noProof/>
        </w:rPr>
        <w:t>.</w:t>
      </w:r>
      <w:r w:rsidR="005671E9" w:rsidRPr="00A34109">
        <w:rPr>
          <w:noProof/>
        </w:rPr>
        <w:t xml:space="preserve"> </w:t>
      </w:r>
      <w:proofErr w:type="spellStart"/>
      <w:r w:rsidR="00FE2AE4" w:rsidRPr="00A34109">
        <w:t>Velte</w:t>
      </w:r>
      <w:proofErr w:type="spellEnd"/>
      <w:r w:rsidR="00FE2AE4" w:rsidRPr="00A34109">
        <w:t>, et al. (2010</w:t>
      </w:r>
      <w:r w:rsidR="00A834A0" w:rsidRPr="00A34109">
        <w:t xml:space="preserve">, </w:t>
      </w:r>
      <w:r w:rsidR="00F3566E" w:rsidRPr="00A34109">
        <w:rPr>
          <w:noProof/>
        </w:rPr>
        <w:t xml:space="preserve">12) also discusses how SaaS </w:t>
      </w:r>
      <w:r w:rsidR="00E37656" w:rsidRPr="00A34109">
        <w:rPr>
          <w:noProof/>
        </w:rPr>
        <w:t>utilises</w:t>
      </w:r>
      <w:r w:rsidR="00F3566E" w:rsidRPr="00A34109">
        <w:rPr>
          <w:noProof/>
        </w:rPr>
        <w:t xml:space="preserve"> “mashup</w:t>
      </w:r>
      <w:r w:rsidR="00E37656" w:rsidRPr="00A34109">
        <w:rPr>
          <w:noProof/>
        </w:rPr>
        <w:t>s</w:t>
      </w:r>
      <w:r w:rsidR="00F3566E" w:rsidRPr="00A34109">
        <w:rPr>
          <w:noProof/>
        </w:rPr>
        <w:t>” or “plugin</w:t>
      </w:r>
      <w:r w:rsidR="00E37656" w:rsidRPr="00A34109">
        <w:rPr>
          <w:noProof/>
        </w:rPr>
        <w:t>s</w:t>
      </w:r>
      <w:r w:rsidR="00F3566E" w:rsidRPr="00A34109">
        <w:rPr>
          <w:noProof/>
        </w:rPr>
        <w:t>” when used</w:t>
      </w:r>
      <w:r w:rsidR="006A037F" w:rsidRPr="00A34109">
        <w:rPr>
          <w:noProof/>
        </w:rPr>
        <w:t xml:space="preserve"> </w:t>
      </w:r>
      <w:r w:rsidR="00F3566E" w:rsidRPr="00A34109">
        <w:rPr>
          <w:noProof/>
        </w:rPr>
        <w:t xml:space="preserve">as a component of another application, this </w:t>
      </w:r>
      <w:r w:rsidR="00E37656" w:rsidRPr="00A34109">
        <w:rPr>
          <w:noProof/>
        </w:rPr>
        <w:t>promotes SaaS as a flexible solution.</w:t>
      </w:r>
      <w:r w:rsidR="00F3566E" w:rsidRPr="00A34109">
        <w:rPr>
          <w:noProof/>
        </w:rPr>
        <w:t xml:space="preserve"> </w:t>
      </w:r>
    </w:p>
    <w:p w:rsidR="0045630D" w:rsidRPr="00A34109" w:rsidRDefault="00F76180" w:rsidP="00F3566E">
      <w:pPr>
        <w:rPr>
          <w:noProof/>
        </w:rPr>
      </w:pPr>
      <w:r w:rsidRPr="00A34109">
        <w:rPr>
          <w:noProof/>
        </w:rPr>
        <w:t>Moreover</w:t>
      </w:r>
      <w:r w:rsidR="0015589A" w:rsidRPr="00A34109">
        <w:rPr>
          <w:noProof/>
        </w:rPr>
        <w:t xml:space="preserve">, </w:t>
      </w:r>
      <w:proofErr w:type="spellStart"/>
      <w:r w:rsidR="00FE2AE4" w:rsidRPr="00A34109">
        <w:t>Velte</w:t>
      </w:r>
      <w:proofErr w:type="spellEnd"/>
      <w:r w:rsidR="00FE2AE4" w:rsidRPr="00A34109">
        <w:t>, et al. (2010</w:t>
      </w:r>
      <w:r w:rsidR="006678CF" w:rsidRPr="00A34109">
        <w:t xml:space="preserve">, </w:t>
      </w:r>
      <w:r w:rsidR="00F3566E" w:rsidRPr="00A34109">
        <w:rPr>
          <w:noProof/>
        </w:rPr>
        <w:t xml:space="preserve">6, 13, 175, 79) </w:t>
      </w:r>
      <w:r w:rsidR="006C6259" w:rsidRPr="00A34109">
        <w:rPr>
          <w:noProof/>
        </w:rPr>
        <w:t xml:space="preserve">and </w:t>
      </w:r>
      <w:r w:rsidR="00082014" w:rsidRPr="00A34109">
        <w:rPr>
          <w:noProof/>
        </w:rPr>
        <w:t>Krutz &amp; Vines (2010,</w:t>
      </w:r>
      <w:r w:rsidR="006C6259" w:rsidRPr="00A34109">
        <w:rPr>
          <w:noProof/>
        </w:rPr>
        <w:t xml:space="preserve">38) </w:t>
      </w:r>
      <w:r w:rsidR="00F3566E" w:rsidRPr="00A34109">
        <w:rPr>
          <w:noProof/>
        </w:rPr>
        <w:t xml:space="preserve">outline SaaS software as a cheaper alternative to traditional software. As well as shortening the </w:t>
      </w:r>
      <w:r w:rsidR="0015589A" w:rsidRPr="00A34109">
        <w:rPr>
          <w:noProof/>
        </w:rPr>
        <w:t>adoption</w:t>
      </w:r>
      <w:r w:rsidR="006678CF" w:rsidRPr="00A34109">
        <w:rPr>
          <w:noProof/>
        </w:rPr>
        <w:t xml:space="preserve"> time</w:t>
      </w:r>
      <w:r w:rsidR="00F3566E" w:rsidRPr="00A34109">
        <w:rPr>
          <w:noProof/>
        </w:rPr>
        <w:t xml:space="preserve"> of software in an organisation. This is due to </w:t>
      </w:r>
      <w:r w:rsidR="0045630D" w:rsidRPr="00A34109">
        <w:rPr>
          <w:noProof/>
        </w:rPr>
        <w:t xml:space="preserve">not needing </w:t>
      </w:r>
      <w:r w:rsidR="006C6259" w:rsidRPr="00A34109">
        <w:rPr>
          <w:noProof/>
        </w:rPr>
        <w:t>resources to</w:t>
      </w:r>
      <w:r w:rsidR="0045630D" w:rsidRPr="00A34109">
        <w:rPr>
          <w:noProof/>
        </w:rPr>
        <w:t xml:space="preserve"> manage internally hosted applications</w:t>
      </w:r>
      <w:r w:rsidR="006C6259" w:rsidRPr="00A34109">
        <w:rPr>
          <w:noProof/>
        </w:rPr>
        <w:t xml:space="preserve"> and</w:t>
      </w:r>
      <w:r w:rsidR="0045630D" w:rsidRPr="00A34109">
        <w:rPr>
          <w:noProof/>
        </w:rPr>
        <w:t xml:space="preserve"> </w:t>
      </w:r>
      <w:r w:rsidR="00F3566E" w:rsidRPr="00A34109">
        <w:rPr>
          <w:noProof/>
        </w:rPr>
        <w:t>custom development lifecycles not being needed.</w:t>
      </w:r>
    </w:p>
    <w:p w:rsidR="00F3566E" w:rsidRPr="00A34109" w:rsidRDefault="00FE2AE4" w:rsidP="00F3566E">
      <w:pPr>
        <w:rPr>
          <w:noProof/>
        </w:rPr>
      </w:pPr>
      <w:proofErr w:type="spellStart"/>
      <w:r w:rsidRPr="00A34109">
        <w:t>Velte</w:t>
      </w:r>
      <w:proofErr w:type="spellEnd"/>
      <w:r w:rsidRPr="00A34109">
        <w:t>, et al. (2010</w:t>
      </w:r>
      <w:r w:rsidR="006678CF" w:rsidRPr="00A34109">
        <w:t>,</w:t>
      </w:r>
      <w:r w:rsidR="00F3566E" w:rsidRPr="00A34109">
        <w:rPr>
          <w:noProof/>
        </w:rPr>
        <w:t xml:space="preserve"> 79-80) </w:t>
      </w:r>
      <w:r w:rsidR="0015589A" w:rsidRPr="00A34109">
        <w:rPr>
          <w:noProof/>
        </w:rPr>
        <w:t>state that c</w:t>
      </w:r>
      <w:r w:rsidR="00F3566E" w:rsidRPr="00A34109">
        <w:rPr>
          <w:noProof/>
        </w:rPr>
        <w:t xml:space="preserve">ost savings come from reduced dependency on internal IT staff and the cloud provider is now acting as the IT department (for the apps they are hosting). As well </w:t>
      </w:r>
      <w:r w:rsidR="006063FF" w:rsidRPr="00A34109">
        <w:rPr>
          <w:noProof/>
        </w:rPr>
        <w:t xml:space="preserve">as </w:t>
      </w:r>
      <w:r w:rsidR="0015589A" w:rsidRPr="00A34109">
        <w:rPr>
          <w:noProof/>
        </w:rPr>
        <w:t>savings with</w:t>
      </w:r>
      <w:r w:rsidR="00F3566E" w:rsidRPr="00A34109">
        <w:rPr>
          <w:noProof/>
        </w:rPr>
        <w:t xml:space="preserve"> hardware </w:t>
      </w:r>
      <w:r w:rsidR="0015589A" w:rsidRPr="00A34109">
        <w:rPr>
          <w:noProof/>
        </w:rPr>
        <w:t>and/</w:t>
      </w:r>
      <w:r w:rsidR="00F3566E" w:rsidRPr="00A34109">
        <w:rPr>
          <w:noProof/>
        </w:rPr>
        <w:t xml:space="preserve">or software. </w:t>
      </w:r>
      <w:r w:rsidR="006678CF" w:rsidRPr="00A34109">
        <w:rPr>
          <w:noProof/>
        </w:rPr>
        <w:t>Additionally</w:t>
      </w:r>
      <w:r w:rsidR="00F3566E" w:rsidRPr="00A34109">
        <w:rPr>
          <w:noProof/>
        </w:rPr>
        <w:t xml:space="preserve">, </w:t>
      </w:r>
      <w:proofErr w:type="spellStart"/>
      <w:r w:rsidRPr="00A34109">
        <w:t>Velte</w:t>
      </w:r>
      <w:proofErr w:type="spellEnd"/>
      <w:r w:rsidRPr="00A34109">
        <w:t>, et al. (2010</w:t>
      </w:r>
      <w:r w:rsidR="006678CF" w:rsidRPr="00A34109">
        <w:t xml:space="preserve">, </w:t>
      </w:r>
      <w:r w:rsidR="00F3566E" w:rsidRPr="00A34109">
        <w:rPr>
          <w:noProof/>
        </w:rPr>
        <w:t xml:space="preserve">13) also mention the low learning curve </w:t>
      </w:r>
      <w:r w:rsidR="006678CF" w:rsidRPr="00A34109">
        <w:rPr>
          <w:noProof/>
        </w:rPr>
        <w:t xml:space="preserve">for </w:t>
      </w:r>
      <w:r w:rsidR="00F3566E" w:rsidRPr="00A34109">
        <w:rPr>
          <w:noProof/>
        </w:rPr>
        <w:t>utilising SaaS</w:t>
      </w:r>
      <w:r w:rsidR="00AC20B4" w:rsidRPr="00A34109">
        <w:rPr>
          <w:noProof/>
        </w:rPr>
        <w:t>, due to its internet-</w:t>
      </w:r>
      <w:r w:rsidR="0015589A" w:rsidRPr="00A34109">
        <w:rPr>
          <w:noProof/>
        </w:rPr>
        <w:t>based nature</w:t>
      </w:r>
      <w:r w:rsidR="00885FA7" w:rsidRPr="00A34109">
        <w:rPr>
          <w:noProof/>
        </w:rPr>
        <w:t xml:space="preserve"> (</w:t>
      </w:r>
      <w:r w:rsidR="00885FA7" w:rsidRPr="00A34109">
        <w:t>Hill, et al., 2013, 15)</w:t>
      </w:r>
      <w:r w:rsidR="00F3566E" w:rsidRPr="00A34109">
        <w:rPr>
          <w:noProof/>
        </w:rPr>
        <w:t xml:space="preserve">. </w:t>
      </w:r>
      <w:r w:rsidR="006678CF" w:rsidRPr="00A34109">
        <w:rPr>
          <w:noProof/>
        </w:rPr>
        <w:t xml:space="preserve">Furthermore, </w:t>
      </w:r>
      <w:proofErr w:type="spellStart"/>
      <w:r w:rsidRPr="00A34109">
        <w:t>Velte</w:t>
      </w:r>
      <w:proofErr w:type="spellEnd"/>
      <w:r w:rsidRPr="00A34109">
        <w:t>, et al. (2010</w:t>
      </w:r>
      <w:r w:rsidR="006678CF" w:rsidRPr="00A34109">
        <w:t>,</w:t>
      </w:r>
      <w:r w:rsidR="00F3566E" w:rsidRPr="00A34109">
        <w:rPr>
          <w:noProof/>
        </w:rPr>
        <w:t xml:space="preserve"> 11) state that SaaS applications are easier to customise when compared to traditional software which required “tinkering with the code”. </w:t>
      </w:r>
      <w:r w:rsidR="006678CF" w:rsidRPr="00A34109">
        <w:rPr>
          <w:noProof/>
        </w:rPr>
        <w:t xml:space="preserve"> </w:t>
      </w:r>
      <w:r w:rsidR="00D9074F" w:rsidRPr="00A34109">
        <w:rPr>
          <w:noProof/>
        </w:rPr>
        <w:t xml:space="preserve">Finally, </w:t>
      </w:r>
      <w:r w:rsidR="00F3566E" w:rsidRPr="00A34109">
        <w:rPr>
          <w:noProof/>
        </w:rPr>
        <w:t xml:space="preserve">SaaS applications can </w:t>
      </w:r>
      <w:r w:rsidR="0015589A" w:rsidRPr="00A34109">
        <w:rPr>
          <w:noProof/>
        </w:rPr>
        <w:t>offer</w:t>
      </w:r>
      <w:r w:rsidR="00AC20B4" w:rsidRPr="00A34109">
        <w:rPr>
          <w:noProof/>
        </w:rPr>
        <w:t xml:space="preserve"> </w:t>
      </w:r>
      <w:r w:rsidR="00F3566E" w:rsidRPr="00A34109">
        <w:rPr>
          <w:noProof/>
        </w:rPr>
        <w:t xml:space="preserve">simplified security, </w:t>
      </w:r>
      <w:r w:rsidR="00D9074F" w:rsidRPr="00A34109">
        <w:rPr>
          <w:noProof/>
        </w:rPr>
        <w:t>by utilising</w:t>
      </w:r>
      <w:r w:rsidR="00F3566E" w:rsidRPr="00A34109">
        <w:rPr>
          <w:noProof/>
        </w:rPr>
        <w:t xml:space="preserve"> Secure Socket Layer (SSL) to encrypt connections between the client and cloud, </w:t>
      </w:r>
      <w:r w:rsidR="00D9074F" w:rsidRPr="00A34109">
        <w:rPr>
          <w:noProof/>
        </w:rPr>
        <w:t xml:space="preserve">instead of </w:t>
      </w:r>
      <w:r w:rsidR="00F3566E" w:rsidRPr="00A34109">
        <w:rPr>
          <w:noProof/>
        </w:rPr>
        <w:t>complex back-end configurations such as VPN’s.</w:t>
      </w:r>
    </w:p>
    <w:p w:rsidR="00AD53B5" w:rsidRPr="00A34109" w:rsidRDefault="00AD53B5" w:rsidP="00F3566E">
      <w:pPr>
        <w:rPr>
          <w:noProof/>
        </w:rPr>
      </w:pPr>
      <w:r w:rsidRPr="00A34109">
        <w:rPr>
          <w:noProof/>
        </w:rPr>
        <w:t xml:space="preserve">Both </w:t>
      </w:r>
      <w:r w:rsidR="00082014" w:rsidRPr="00A34109">
        <w:rPr>
          <w:noProof/>
        </w:rPr>
        <w:t>Krutz &amp; Vines (2010,</w:t>
      </w:r>
      <w:r w:rsidR="007C11E0" w:rsidRPr="00A34109">
        <w:rPr>
          <w:noProof/>
        </w:rPr>
        <w:t xml:space="preserve"> 38)</w:t>
      </w:r>
      <w:r w:rsidRPr="00A34109">
        <w:rPr>
          <w:noProof/>
        </w:rPr>
        <w:t xml:space="preserve"> and </w:t>
      </w:r>
      <w:proofErr w:type="spellStart"/>
      <w:r w:rsidR="00FE2AE4" w:rsidRPr="00A34109">
        <w:t>Velte</w:t>
      </w:r>
      <w:proofErr w:type="spellEnd"/>
      <w:r w:rsidR="00FE2AE4" w:rsidRPr="00A34109">
        <w:t>, et al. (2010</w:t>
      </w:r>
      <w:r w:rsidRPr="00A34109">
        <w:t xml:space="preserve">, </w:t>
      </w:r>
      <w:r w:rsidRPr="00A34109">
        <w:rPr>
          <w:noProof/>
        </w:rPr>
        <w:t xml:space="preserve">12) emphasize that </w:t>
      </w:r>
      <w:r w:rsidR="007C11E0" w:rsidRPr="00A34109">
        <w:rPr>
          <w:noProof/>
        </w:rPr>
        <w:t xml:space="preserve">SaaS </w:t>
      </w:r>
      <w:r w:rsidRPr="00A34109">
        <w:rPr>
          <w:noProof/>
        </w:rPr>
        <w:t>resolves</w:t>
      </w:r>
      <w:r w:rsidR="007C11E0" w:rsidRPr="00A34109">
        <w:rPr>
          <w:noProof/>
        </w:rPr>
        <w:t xml:space="preserve"> difficulti</w:t>
      </w:r>
      <w:r w:rsidRPr="00A34109">
        <w:rPr>
          <w:noProof/>
        </w:rPr>
        <w:t>es that organisations encounter</w:t>
      </w:r>
      <w:r w:rsidR="007C11E0" w:rsidRPr="00A34109">
        <w:rPr>
          <w:noProof/>
        </w:rPr>
        <w:t xml:space="preserve"> with traditional software. For example compatibility with hardware, operating systems, and other software.</w:t>
      </w:r>
      <w:r w:rsidR="0045630D" w:rsidRPr="00A34109">
        <w:rPr>
          <w:noProof/>
        </w:rPr>
        <w:t xml:space="preserve"> As SaaS offers a wide application distribution due to being accessed </w:t>
      </w:r>
      <w:r w:rsidR="00AC20B4" w:rsidRPr="00A34109">
        <w:rPr>
          <w:noProof/>
        </w:rPr>
        <w:t>through</w:t>
      </w:r>
      <w:r w:rsidR="0045630D" w:rsidRPr="00A34109">
        <w:rPr>
          <w:noProof/>
        </w:rPr>
        <w:t xml:space="preserve"> the internet</w:t>
      </w:r>
      <w:r w:rsidR="00747D8C" w:rsidRPr="00A34109">
        <w:rPr>
          <w:noProof/>
        </w:rPr>
        <w:t xml:space="preserve"> (Bahga &amp; Madisetti, 2014, 37</w:t>
      </w:r>
      <w:r w:rsidR="00E832AF" w:rsidRPr="00A34109">
        <w:rPr>
          <w:noProof/>
        </w:rPr>
        <w:t xml:space="preserve">; </w:t>
      </w:r>
      <w:r w:rsidR="00E832AF" w:rsidRPr="00A34109">
        <w:t>Yang &amp; Huang, 2013, 21</w:t>
      </w:r>
      <w:r w:rsidR="00D36AB9" w:rsidRPr="00A34109">
        <w:t>; Hill, et al., 2013, 11)</w:t>
      </w:r>
      <w:r w:rsidR="00E832AF" w:rsidRPr="00A34109">
        <w:rPr>
          <w:noProof/>
        </w:rPr>
        <w:t>.</w:t>
      </w:r>
    </w:p>
    <w:p w:rsidR="007C11E0" w:rsidRPr="00A34109" w:rsidRDefault="007C11E0" w:rsidP="00F3566E">
      <w:pPr>
        <w:rPr>
          <w:noProof/>
        </w:rPr>
      </w:pPr>
      <w:r w:rsidRPr="00A34109">
        <w:rPr>
          <w:noProof/>
        </w:rPr>
        <w:t xml:space="preserve">Many of the benefits and descriptors </w:t>
      </w:r>
      <w:r w:rsidR="00082014" w:rsidRPr="00A34109">
        <w:rPr>
          <w:noProof/>
        </w:rPr>
        <w:t>Krutz &amp; Vines (2010</w:t>
      </w:r>
      <w:r w:rsidRPr="00A34109">
        <w:rPr>
          <w:noProof/>
        </w:rPr>
        <w:t>) use to describe SaaS are reiterated in the previous literatur</w:t>
      </w:r>
      <w:r w:rsidR="00885FA7" w:rsidRPr="00A34109">
        <w:rPr>
          <w:noProof/>
        </w:rPr>
        <w:t>e</w:t>
      </w:r>
      <w:r w:rsidRPr="00A34109">
        <w:rPr>
          <w:noProof/>
        </w:rPr>
        <w:t xml:space="preserve">. </w:t>
      </w:r>
      <w:r w:rsidR="00DB0F91" w:rsidRPr="00A34109">
        <w:t>Such as</w:t>
      </w:r>
      <w:r w:rsidRPr="00A34109">
        <w:rPr>
          <w:noProof/>
        </w:rPr>
        <w:t xml:space="preserve"> </w:t>
      </w:r>
      <w:r w:rsidR="00885FA7" w:rsidRPr="00A34109">
        <w:rPr>
          <w:noProof/>
        </w:rPr>
        <w:t>reduced costs</w:t>
      </w:r>
      <w:r w:rsidR="006C6259" w:rsidRPr="00A34109">
        <w:rPr>
          <w:noProof/>
        </w:rPr>
        <w:t xml:space="preserve">, </w:t>
      </w:r>
      <w:r w:rsidR="00DB0F91" w:rsidRPr="00A34109">
        <w:rPr>
          <w:noProof/>
        </w:rPr>
        <w:t xml:space="preserve">automatic </w:t>
      </w:r>
      <w:r w:rsidRPr="00A34109">
        <w:rPr>
          <w:noProof/>
        </w:rPr>
        <w:t>scalability and accessibi</w:t>
      </w:r>
      <w:r w:rsidR="006C6259" w:rsidRPr="00A34109">
        <w:rPr>
          <w:noProof/>
        </w:rPr>
        <w:t>lity with internet connectivity</w:t>
      </w:r>
      <w:r w:rsidR="00885FA7" w:rsidRPr="00A34109">
        <w:rPr>
          <w:noProof/>
        </w:rPr>
        <w:t xml:space="preserve"> (</w:t>
      </w:r>
      <w:proofErr w:type="spellStart"/>
      <w:r w:rsidR="00885FA7" w:rsidRPr="00A34109">
        <w:t>Velte</w:t>
      </w:r>
      <w:proofErr w:type="spellEnd"/>
      <w:r w:rsidR="00885FA7" w:rsidRPr="00A34109">
        <w:t>, et al., 2010; Hill, et al., 2013, 11)</w:t>
      </w:r>
      <w:r w:rsidRPr="00A34109">
        <w:rPr>
          <w:noProof/>
        </w:rPr>
        <w:t xml:space="preserve">. Additionally, </w:t>
      </w:r>
      <w:proofErr w:type="spellStart"/>
      <w:r w:rsidR="00FE2AE4" w:rsidRPr="00A34109">
        <w:t>Velte</w:t>
      </w:r>
      <w:proofErr w:type="spellEnd"/>
      <w:r w:rsidR="00FE2AE4" w:rsidRPr="00A34109">
        <w:t>, et al. (2010</w:t>
      </w:r>
      <w:r w:rsidRPr="00A34109">
        <w:rPr>
          <w:noProof/>
        </w:rPr>
        <w:t xml:space="preserve">) and </w:t>
      </w:r>
      <w:r w:rsidR="00082014" w:rsidRPr="00A34109">
        <w:rPr>
          <w:noProof/>
        </w:rPr>
        <w:t>Krutz &amp; Vines (2010</w:t>
      </w:r>
      <w:r w:rsidRPr="00A34109">
        <w:rPr>
          <w:noProof/>
        </w:rPr>
        <w:t xml:space="preserve">) both agree that SaaS lowers the maintenance required by the </w:t>
      </w:r>
      <w:r w:rsidR="006C6259" w:rsidRPr="00A34109">
        <w:rPr>
          <w:noProof/>
        </w:rPr>
        <w:t>developers</w:t>
      </w:r>
      <w:r w:rsidRPr="00A34109">
        <w:rPr>
          <w:noProof/>
        </w:rPr>
        <w:t xml:space="preserve"> as this is now managed by the cloud vendor. </w:t>
      </w:r>
      <w:r w:rsidR="00082014" w:rsidRPr="00A34109">
        <w:rPr>
          <w:noProof/>
        </w:rPr>
        <w:t>Krutz &amp; Vines (2010,</w:t>
      </w:r>
      <w:r w:rsidRPr="00A34109">
        <w:rPr>
          <w:noProof/>
        </w:rPr>
        <w:t xml:space="preserve"> 6) further explain </w:t>
      </w:r>
      <w:r w:rsidR="006D355D" w:rsidRPr="00A34109">
        <w:rPr>
          <w:noProof/>
        </w:rPr>
        <w:t>SaaS supports</w:t>
      </w:r>
      <w:r w:rsidRPr="00A34109">
        <w:rPr>
          <w:noProof/>
        </w:rPr>
        <w:t xml:space="preserve"> the ability to collaborate with team members who are separated geographically, as just an internet connection is required to utilise SaaS applications.</w:t>
      </w:r>
    </w:p>
    <w:p w:rsidR="00397731" w:rsidRPr="00A34109" w:rsidRDefault="00FE2AE4" w:rsidP="00F3566E">
      <w:pPr>
        <w:rPr>
          <w:noProof/>
        </w:rPr>
      </w:pPr>
      <w:proofErr w:type="spellStart"/>
      <w:r w:rsidRPr="00A34109">
        <w:t>Velte</w:t>
      </w:r>
      <w:proofErr w:type="spellEnd"/>
      <w:r w:rsidRPr="00A34109">
        <w:t>, et al. (2010</w:t>
      </w:r>
      <w:r w:rsidR="00165217" w:rsidRPr="00A34109">
        <w:t>,</w:t>
      </w:r>
      <w:r w:rsidR="00F3566E" w:rsidRPr="00A34109">
        <w:rPr>
          <w:noProof/>
        </w:rPr>
        <w:t xml:space="preserve"> 11) </w:t>
      </w:r>
      <w:r w:rsidR="00D36AB9" w:rsidRPr="00A34109">
        <w:rPr>
          <w:noProof/>
        </w:rPr>
        <w:t xml:space="preserve">and </w:t>
      </w:r>
      <w:r w:rsidR="00D36AB9" w:rsidRPr="00A34109">
        <w:t xml:space="preserve">Hill, et al. (2013, 11) </w:t>
      </w:r>
      <w:r w:rsidR="00F3566E" w:rsidRPr="00A34109">
        <w:rPr>
          <w:noProof/>
        </w:rPr>
        <w:t xml:space="preserve">highlight </w:t>
      </w:r>
      <w:r w:rsidR="00165217" w:rsidRPr="00A34109">
        <w:rPr>
          <w:noProof/>
        </w:rPr>
        <w:t>drawbacks of SaaS</w:t>
      </w:r>
      <w:r w:rsidR="00A7272E" w:rsidRPr="00A34109">
        <w:rPr>
          <w:noProof/>
        </w:rPr>
        <w:t>,</w:t>
      </w:r>
      <w:r w:rsidR="00165217" w:rsidRPr="00A34109">
        <w:rPr>
          <w:noProof/>
        </w:rPr>
        <w:t xml:space="preserve"> such as having no</w:t>
      </w:r>
      <w:r w:rsidR="00F3566E" w:rsidRPr="00A34109">
        <w:rPr>
          <w:noProof/>
        </w:rPr>
        <w:t xml:space="preserve"> control over the direction of development. This may cause the customer to change application</w:t>
      </w:r>
      <w:r w:rsidR="00165217" w:rsidRPr="00A34109">
        <w:rPr>
          <w:noProof/>
        </w:rPr>
        <w:t>s</w:t>
      </w:r>
      <w:r w:rsidR="00F3566E" w:rsidRPr="00A34109">
        <w:rPr>
          <w:noProof/>
        </w:rPr>
        <w:t>, as with every update the application becomes less and less useful. Furthermore</w:t>
      </w:r>
      <w:r w:rsidR="00AC20B4" w:rsidRPr="00A34109">
        <w:rPr>
          <w:noProof/>
        </w:rPr>
        <w:t>,</w:t>
      </w:r>
      <w:r w:rsidR="00F3566E" w:rsidRPr="00A34109">
        <w:rPr>
          <w:noProof/>
        </w:rPr>
        <w:t xml:space="preserve"> </w:t>
      </w:r>
      <w:proofErr w:type="spellStart"/>
      <w:r w:rsidRPr="00A34109">
        <w:t>Velte</w:t>
      </w:r>
      <w:proofErr w:type="spellEnd"/>
      <w:r w:rsidRPr="00A34109">
        <w:t>, et al. (2010</w:t>
      </w:r>
      <w:r w:rsidR="00165217" w:rsidRPr="00A34109">
        <w:t xml:space="preserve">, </w:t>
      </w:r>
      <w:r w:rsidR="00F3566E" w:rsidRPr="00A34109">
        <w:rPr>
          <w:noProof/>
        </w:rPr>
        <w:t>12, 175) report that the change in how an organisation may pay for its software, could bring additional complexity and planning to the organisations budget. In addition to the previous drawback, a pay-as-you-go subscription model can be hard to predict over long periods.</w:t>
      </w:r>
    </w:p>
    <w:p w:rsidR="003B75B5" w:rsidRPr="00A34109" w:rsidRDefault="00FE2AE4" w:rsidP="00872BE2">
      <w:pPr>
        <w:rPr>
          <w:noProof/>
        </w:rPr>
      </w:pPr>
      <w:proofErr w:type="spellStart"/>
      <w:r w:rsidRPr="00A34109">
        <w:t>Velte</w:t>
      </w:r>
      <w:proofErr w:type="spellEnd"/>
      <w:r w:rsidRPr="00A34109">
        <w:t>, et al. (2010</w:t>
      </w:r>
      <w:r w:rsidR="00397731" w:rsidRPr="00A34109">
        <w:t xml:space="preserve">, </w:t>
      </w:r>
      <w:r w:rsidR="005B075C" w:rsidRPr="00A34109">
        <w:rPr>
          <w:noProof/>
        </w:rPr>
        <w:t>77) also</w:t>
      </w:r>
      <w:r w:rsidR="00AC20B4" w:rsidRPr="00A34109">
        <w:rPr>
          <w:noProof/>
        </w:rPr>
        <w:t>,</w:t>
      </w:r>
      <w:r w:rsidR="005B075C" w:rsidRPr="00A34109">
        <w:rPr>
          <w:noProof/>
        </w:rPr>
        <w:t xml:space="preserve"> describe a popular variation of SaaS known as Software Plus Service (S+S). </w:t>
      </w:r>
      <w:r w:rsidR="00FD0C0D" w:rsidRPr="00A34109">
        <w:rPr>
          <w:noProof/>
        </w:rPr>
        <w:t xml:space="preserve">S+S runs some software locally and some on the cloud infrastructure. </w:t>
      </w:r>
      <w:proofErr w:type="spellStart"/>
      <w:r w:rsidRPr="00A34109">
        <w:t>Velte</w:t>
      </w:r>
      <w:proofErr w:type="spellEnd"/>
      <w:r w:rsidRPr="00A34109">
        <w:t>, et al. (2010</w:t>
      </w:r>
      <w:r w:rsidR="00397731" w:rsidRPr="00A34109">
        <w:t xml:space="preserve">, </w:t>
      </w:r>
      <w:r w:rsidR="005B075C" w:rsidRPr="00A34109">
        <w:rPr>
          <w:noProof/>
        </w:rPr>
        <w:t>77) highlight some of the benefits S+S can bring to an organisation which include gaining the flexibility that cloud computing provides, as well as the p</w:t>
      </w:r>
      <w:r w:rsidR="00FD0C0D" w:rsidRPr="00A34109">
        <w:rPr>
          <w:noProof/>
        </w:rPr>
        <w:t>rivacy of on-site data storage.</w:t>
      </w:r>
    </w:p>
    <w:p w:rsidR="008D38C7" w:rsidRPr="00A34109" w:rsidRDefault="008D38C7" w:rsidP="008D38C7">
      <w:pPr>
        <w:pStyle w:val="Heading2"/>
        <w:spacing w:line="252" w:lineRule="auto"/>
        <w:rPr>
          <w:rFonts w:ascii="Times New Roman" w:hAnsi="Times New Roman" w:cs="Times New Roman"/>
          <w:noProof/>
          <w:color w:val="FF0000"/>
        </w:rPr>
      </w:pPr>
      <w:bookmarkStart w:id="13" w:name="_Toc5390760"/>
      <w:r w:rsidRPr="00A34109">
        <w:rPr>
          <w:noProof/>
          <w:color w:val="2F5496"/>
        </w:rPr>
        <w:t>Cloud Migration Planning</w:t>
      </w:r>
      <w:bookmarkEnd w:id="13"/>
    </w:p>
    <w:p w:rsidR="00483AD6" w:rsidRPr="00A34109" w:rsidRDefault="00FE2AE4" w:rsidP="00872BE2">
      <w:proofErr w:type="spellStart"/>
      <w:r w:rsidRPr="00A34109">
        <w:t>Velte</w:t>
      </w:r>
      <w:proofErr w:type="spellEnd"/>
      <w:r w:rsidRPr="00A34109">
        <w:t>, et al. (2010</w:t>
      </w:r>
      <w:r w:rsidR="008F7645" w:rsidRPr="00A34109">
        <w:rPr>
          <w:noProof/>
        </w:rPr>
        <w:t xml:space="preserve">) </w:t>
      </w:r>
      <w:r w:rsidR="005671E9" w:rsidRPr="00A34109">
        <w:rPr>
          <w:noProof/>
        </w:rPr>
        <w:t>expand on the</w:t>
      </w:r>
      <w:r w:rsidR="008F7645" w:rsidRPr="00A34109">
        <w:rPr>
          <w:noProof/>
        </w:rPr>
        <w:t xml:space="preserve"> different approaches available for a company like Beacon Inc. </w:t>
      </w:r>
      <w:r w:rsidR="00397731" w:rsidRPr="00A34109">
        <w:rPr>
          <w:noProof/>
        </w:rPr>
        <w:t>in addition to the</w:t>
      </w:r>
      <w:r w:rsidR="008F7645" w:rsidRPr="00A34109">
        <w:rPr>
          <w:noProof/>
        </w:rPr>
        <w:t xml:space="preserve"> considerations and planning that needs to happ</w:t>
      </w:r>
      <w:r w:rsidR="006D355D" w:rsidRPr="00A34109">
        <w:rPr>
          <w:noProof/>
        </w:rPr>
        <w:t>en before a cloud migration</w:t>
      </w:r>
      <w:r w:rsidR="008F7645" w:rsidRPr="00A34109">
        <w:rPr>
          <w:noProof/>
        </w:rPr>
        <w:t xml:space="preserve">. Unlike </w:t>
      </w:r>
      <w:proofErr w:type="spellStart"/>
      <w:r w:rsidRPr="00A34109">
        <w:t>Kozlovszky</w:t>
      </w:r>
      <w:proofErr w:type="spellEnd"/>
      <w:r w:rsidRPr="00A34109">
        <w:t>, et al. (2013</w:t>
      </w:r>
      <w:r w:rsidR="00397731" w:rsidRPr="00A34109">
        <w:t>)</w:t>
      </w:r>
      <w:r w:rsidR="008F7645" w:rsidRPr="00A34109">
        <w:rPr>
          <w:noProof/>
        </w:rPr>
        <w:t xml:space="preserve"> and </w:t>
      </w:r>
      <w:r w:rsidRPr="00A34109">
        <w:t>Lee, et al. (2011</w:t>
      </w:r>
      <w:r w:rsidR="00397731" w:rsidRPr="00A34109">
        <w:t>)</w:t>
      </w:r>
      <w:r w:rsidR="008F7645" w:rsidRPr="00A34109">
        <w:rPr>
          <w:noProof/>
        </w:rPr>
        <w:t xml:space="preserve">, </w:t>
      </w:r>
      <w:proofErr w:type="spellStart"/>
      <w:r w:rsidRPr="00A34109">
        <w:t>Velte</w:t>
      </w:r>
      <w:proofErr w:type="spellEnd"/>
      <w:r w:rsidRPr="00A34109">
        <w:t>, et al. (2010</w:t>
      </w:r>
      <w:r w:rsidR="00397731" w:rsidRPr="00A34109">
        <w:rPr>
          <w:noProof/>
        </w:rPr>
        <w:t>)</w:t>
      </w:r>
      <w:r w:rsidR="00AC20B4" w:rsidRPr="00A34109">
        <w:rPr>
          <w:noProof/>
        </w:rPr>
        <w:t xml:space="preserve"> </w:t>
      </w:r>
      <w:r w:rsidR="00803742" w:rsidRPr="00A34109">
        <w:rPr>
          <w:noProof/>
        </w:rPr>
        <w:t>do</w:t>
      </w:r>
      <w:r w:rsidR="00AC20B4" w:rsidRPr="00A34109">
        <w:rPr>
          <w:noProof/>
        </w:rPr>
        <w:t xml:space="preserve"> not explain tho</w:t>
      </w:r>
      <w:r w:rsidR="006D355D" w:rsidRPr="00A34109">
        <w:rPr>
          <w:noProof/>
        </w:rPr>
        <w:t>roughly</w:t>
      </w:r>
      <w:r w:rsidR="008F7645" w:rsidRPr="00A34109">
        <w:rPr>
          <w:noProof/>
        </w:rPr>
        <w:t xml:space="preserve"> the downsides that each cloud model could bring to an organisation. </w:t>
      </w:r>
      <w:r w:rsidR="00D821CB" w:rsidRPr="00A34109">
        <w:rPr>
          <w:noProof/>
        </w:rPr>
        <w:t>I</w:t>
      </w:r>
      <w:r w:rsidR="008F7645" w:rsidRPr="00A34109">
        <w:rPr>
          <w:noProof/>
        </w:rPr>
        <w:t>nstead</w:t>
      </w:r>
      <w:r w:rsidR="00AC20B4" w:rsidRPr="00A34109">
        <w:rPr>
          <w:noProof/>
        </w:rPr>
        <w:t>,</w:t>
      </w:r>
      <w:r w:rsidR="008F7645" w:rsidRPr="00A34109">
        <w:rPr>
          <w:noProof/>
        </w:rPr>
        <w:t xml:space="preserve"> </w:t>
      </w:r>
      <w:r w:rsidR="00D821CB" w:rsidRPr="00A34109">
        <w:rPr>
          <w:noProof/>
        </w:rPr>
        <w:t xml:space="preserve">they </w:t>
      </w:r>
      <w:r w:rsidR="00803742" w:rsidRPr="00A34109">
        <w:rPr>
          <w:noProof/>
        </w:rPr>
        <w:t>focus</w:t>
      </w:r>
      <w:r w:rsidR="008F7645" w:rsidRPr="00A34109">
        <w:rPr>
          <w:noProof/>
        </w:rPr>
        <w:t xml:space="preserve"> on the benefits and numerous applications of each cloud model</w:t>
      </w:r>
      <w:r w:rsidR="00D821CB" w:rsidRPr="00A34109">
        <w:rPr>
          <w:noProof/>
        </w:rPr>
        <w:t xml:space="preserve"> and</w:t>
      </w:r>
      <w:r w:rsidR="008F7645" w:rsidRPr="00A34109">
        <w:rPr>
          <w:noProof/>
        </w:rPr>
        <w:t xml:space="preserve"> make clear that as you move from IaaS, to PaaS and to the SaaS cloud model you give more control over to the cloud provider. </w:t>
      </w:r>
      <w:r w:rsidR="00CB6A6F" w:rsidRPr="00A34109">
        <w:t xml:space="preserve"> </w:t>
      </w:r>
    </w:p>
    <w:p w:rsidR="007D199B" w:rsidRPr="00A34109" w:rsidRDefault="00082014" w:rsidP="007D199B">
      <w:pPr>
        <w:rPr>
          <w:noProof/>
        </w:rPr>
      </w:pPr>
      <w:r w:rsidRPr="00A34109">
        <w:rPr>
          <w:noProof/>
        </w:rPr>
        <w:t>Krutz &amp; Vines (2010</w:t>
      </w:r>
      <w:r w:rsidR="00397731" w:rsidRPr="00A34109">
        <w:rPr>
          <w:noProof/>
        </w:rPr>
        <w:t>)</w:t>
      </w:r>
      <w:r w:rsidR="007D199B" w:rsidRPr="00A34109">
        <w:rPr>
          <w:noProof/>
        </w:rPr>
        <w:t xml:space="preserve"> discuss the primary cloud models, IaaS, PaaS and SaaS. </w:t>
      </w:r>
      <w:r w:rsidRPr="00A34109">
        <w:rPr>
          <w:noProof/>
        </w:rPr>
        <w:t>Krutz &amp; Vines (2010</w:t>
      </w:r>
      <w:r w:rsidR="00397731" w:rsidRPr="00A34109">
        <w:rPr>
          <w:noProof/>
        </w:rPr>
        <w:t xml:space="preserve">) </w:t>
      </w:r>
      <w:r w:rsidR="007D199B" w:rsidRPr="00A34109">
        <w:rPr>
          <w:noProof/>
        </w:rPr>
        <w:t>put</w:t>
      </w:r>
      <w:r w:rsidR="00A7272E" w:rsidRPr="00A34109">
        <w:rPr>
          <w:noProof/>
        </w:rPr>
        <w:t xml:space="preserve"> </w:t>
      </w:r>
      <w:r w:rsidR="007D199B" w:rsidRPr="00A34109">
        <w:rPr>
          <w:noProof/>
        </w:rPr>
        <w:t xml:space="preserve">emphasis on the PaaS and SaaS cloud models, with in-depth reviews and applications for both cloud models. </w:t>
      </w:r>
    </w:p>
    <w:p w:rsidR="00723D35" w:rsidRPr="00A34109" w:rsidRDefault="00C4741A" w:rsidP="007D199B">
      <w:pPr>
        <w:rPr>
          <w:noProof/>
        </w:rPr>
      </w:pPr>
      <w:r w:rsidRPr="00A34109">
        <w:rPr>
          <w:noProof/>
        </w:rPr>
        <w:t>Below is a table showing the traits of each cloud model, derived from the previous literature. This table can be used to select the right cloud model for particular cloud migration.  For the cloud migration of Beacon Inc., both IaaS and PaaS will be utilised. IaaS will be used for data storage and web servers due to higher control over infrastructure, security and extensibility. PaaS has characteristics suited for the use of computation, backups, big data, due to accelerated development and deployment and having low complexity for integration. Furthermore, a migration to a SaaS solution for services such as email or office applications would be recommended to reduce costs and introduce more collaboration within the organisation.</w:t>
      </w:r>
    </w:p>
    <w:tbl>
      <w:tblPr>
        <w:tblStyle w:val="PlainTable2"/>
        <w:tblW w:w="0" w:type="auto"/>
        <w:tblLook w:val="04A0" w:firstRow="1" w:lastRow="0" w:firstColumn="1" w:lastColumn="0" w:noHBand="0" w:noVBand="1"/>
      </w:tblPr>
      <w:tblGrid>
        <w:gridCol w:w="2254"/>
        <w:gridCol w:w="2254"/>
        <w:gridCol w:w="2254"/>
        <w:gridCol w:w="2254"/>
      </w:tblGrid>
      <w:tr w:rsidR="007A0B23" w:rsidRPr="00A34109" w:rsidTr="00E5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BFBFBF" w:themeFill="background1" w:themeFillShade="BF"/>
          </w:tcPr>
          <w:p w:rsidR="007A0B23" w:rsidRPr="00A34109" w:rsidRDefault="007A0B23" w:rsidP="00872BE2">
            <w:pPr>
              <w:rPr>
                <w:rFonts w:cstheme="minorHAnsi"/>
                <w:b w:val="0"/>
                <w:noProof/>
              </w:rPr>
            </w:pPr>
            <w:r w:rsidRPr="00A34109">
              <w:rPr>
                <w:rFonts w:cstheme="minorHAnsi"/>
                <w:b w:val="0"/>
                <w:noProof/>
              </w:rPr>
              <w:t>Feature</w:t>
            </w:r>
          </w:p>
        </w:tc>
        <w:tc>
          <w:tcPr>
            <w:tcW w:w="2254" w:type="dxa"/>
            <w:shd w:val="clear" w:color="auto" w:fill="BFBFBF" w:themeFill="background1" w:themeFillShade="BF"/>
          </w:tcPr>
          <w:p w:rsidR="007A0B23" w:rsidRPr="00A34109" w:rsidRDefault="001760C1" w:rsidP="00872BE2">
            <w:pP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A34109">
              <w:rPr>
                <w:rFonts w:cstheme="minorHAnsi"/>
                <w:b w:val="0"/>
                <w:noProof/>
              </w:rPr>
              <w:t>IaaS</w:t>
            </w:r>
          </w:p>
        </w:tc>
        <w:tc>
          <w:tcPr>
            <w:tcW w:w="2254" w:type="dxa"/>
            <w:shd w:val="clear" w:color="auto" w:fill="BFBFBF" w:themeFill="background1" w:themeFillShade="BF"/>
          </w:tcPr>
          <w:p w:rsidR="007A0B23" w:rsidRPr="00A34109" w:rsidRDefault="001760C1" w:rsidP="00872BE2">
            <w:pP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A34109">
              <w:rPr>
                <w:rFonts w:cstheme="minorHAnsi"/>
                <w:b w:val="0"/>
                <w:noProof/>
              </w:rPr>
              <w:t>PaaS</w:t>
            </w:r>
          </w:p>
        </w:tc>
        <w:tc>
          <w:tcPr>
            <w:tcW w:w="2254" w:type="dxa"/>
            <w:shd w:val="clear" w:color="auto" w:fill="BFBFBF" w:themeFill="background1" w:themeFillShade="BF"/>
          </w:tcPr>
          <w:p w:rsidR="007A0B23" w:rsidRPr="00A34109" w:rsidRDefault="001760C1" w:rsidP="00872BE2">
            <w:pP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A34109">
              <w:rPr>
                <w:rFonts w:cstheme="minorHAnsi"/>
                <w:b w:val="0"/>
                <w:noProof/>
              </w:rPr>
              <w:t>SaaS</w:t>
            </w:r>
          </w:p>
        </w:tc>
      </w:tr>
      <w:tr w:rsidR="007A0B23"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0971AA" w:rsidP="00872BE2">
            <w:pPr>
              <w:rPr>
                <w:rFonts w:cstheme="minorHAnsi"/>
                <w:noProof/>
              </w:rPr>
            </w:pPr>
            <w:r w:rsidRPr="00A34109">
              <w:rPr>
                <w:rFonts w:cstheme="minorHAnsi"/>
                <w:noProof/>
              </w:rPr>
              <w:t>Scalability</w:t>
            </w:r>
          </w:p>
        </w:tc>
        <w:tc>
          <w:tcPr>
            <w:tcW w:w="2254" w:type="dxa"/>
          </w:tcPr>
          <w:p w:rsidR="007A0B23" w:rsidRPr="00A34109" w:rsidRDefault="00473EE7" w:rsidP="00872BE2">
            <w:pPr>
              <w:cnfStyle w:val="000000100000" w:firstRow="0" w:lastRow="0" w:firstColumn="0" w:lastColumn="0" w:oddVBand="0" w:evenVBand="0" w:oddHBand="1"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F96C9D" w:rsidP="00872BE2">
            <w:pPr>
              <w:cnfStyle w:val="000000100000" w:firstRow="0" w:lastRow="0" w:firstColumn="0" w:lastColumn="0" w:oddVBand="0" w:evenVBand="0" w:oddHBand="1"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r>
      <w:tr w:rsidR="007A0B23"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1760C1" w:rsidP="00872BE2">
            <w:pPr>
              <w:rPr>
                <w:rFonts w:cstheme="minorHAnsi"/>
                <w:noProof/>
              </w:rPr>
            </w:pPr>
            <w:r w:rsidRPr="00A34109">
              <w:rPr>
                <w:rFonts w:cstheme="minorHAnsi"/>
                <w:noProof/>
              </w:rPr>
              <w:t>Availability</w:t>
            </w:r>
          </w:p>
        </w:tc>
        <w:tc>
          <w:tcPr>
            <w:tcW w:w="2254" w:type="dxa"/>
          </w:tcPr>
          <w:p w:rsidR="007A0B23" w:rsidRPr="00A34109" w:rsidRDefault="00473EE7" w:rsidP="00872BE2">
            <w:pPr>
              <w:cnfStyle w:val="000000000000" w:firstRow="0" w:lastRow="0" w:firstColumn="0" w:lastColumn="0" w:oddVBand="0" w:evenVBand="0" w:oddHBand="0"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87311C" w:rsidP="00872BE2">
            <w:pPr>
              <w:cnfStyle w:val="000000000000" w:firstRow="0" w:lastRow="0" w:firstColumn="0" w:lastColumn="0" w:oddVBand="0" w:evenVBand="0" w:oddHBand="0"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c>
          <w:tcPr>
            <w:tcW w:w="2254" w:type="dxa"/>
          </w:tcPr>
          <w:p w:rsidR="007A0B23" w:rsidRPr="00A34109" w:rsidRDefault="0087311C" w:rsidP="00872BE2">
            <w:pPr>
              <w:cnfStyle w:val="000000000000" w:firstRow="0" w:lastRow="0" w:firstColumn="0" w:lastColumn="0" w:oddVBand="0" w:evenVBand="0" w:oddHBand="0" w:evenHBand="0" w:firstRowFirstColumn="0" w:firstRowLastColumn="0" w:lastRowFirstColumn="0" w:lastRowLastColumn="0"/>
              <w:rPr>
                <w:rFonts w:cstheme="minorHAnsi"/>
                <w:noProof/>
                <w:color w:val="00B050"/>
              </w:rPr>
            </w:pPr>
            <w:r w:rsidRPr="00A34109">
              <w:rPr>
                <w:rFonts w:ascii="Segoe UI Emoji" w:hAnsi="Segoe UI Emoji" w:cs="Segoe UI Emoji"/>
                <w:color w:val="00B050"/>
                <w:shd w:val="clear" w:color="auto" w:fill="FFFFFF"/>
              </w:rPr>
              <w:t>✔</w:t>
            </w:r>
          </w:p>
        </w:tc>
      </w:tr>
      <w:tr w:rsidR="007A0B23"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6E32BA" w:rsidP="00872BE2">
            <w:pPr>
              <w:rPr>
                <w:rFonts w:cstheme="minorHAnsi"/>
                <w:noProof/>
              </w:rPr>
            </w:pPr>
            <w:r w:rsidRPr="00A34109">
              <w:rPr>
                <w:rFonts w:cstheme="minorHAnsi"/>
                <w:noProof/>
              </w:rPr>
              <w:t>Control over security</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High</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7A0B23" w:rsidRPr="00A34109" w:rsidRDefault="0087311C"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Low</w:t>
            </w:r>
          </w:p>
        </w:tc>
      </w:tr>
      <w:tr w:rsidR="00473EE7"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473EE7" w:rsidRPr="00A34109" w:rsidRDefault="006E32BA" w:rsidP="00872BE2">
            <w:pPr>
              <w:rPr>
                <w:rFonts w:cstheme="minorHAnsi"/>
              </w:rPr>
            </w:pPr>
            <w:r w:rsidRPr="00A34109">
              <w:rPr>
                <w:rFonts w:cstheme="minorHAnsi"/>
              </w:rPr>
              <w:t>Extensibility</w:t>
            </w:r>
          </w:p>
        </w:tc>
        <w:tc>
          <w:tcPr>
            <w:tcW w:w="2254" w:type="dxa"/>
          </w:tcPr>
          <w:p w:rsidR="00473EE7"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High</w:t>
            </w:r>
          </w:p>
        </w:tc>
        <w:tc>
          <w:tcPr>
            <w:tcW w:w="2254" w:type="dxa"/>
          </w:tcPr>
          <w:p w:rsidR="00473EE7"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473EE7"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Low</w:t>
            </w:r>
          </w:p>
        </w:tc>
      </w:tr>
      <w:tr w:rsidR="007A0B23"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A0B23" w:rsidRPr="00A34109" w:rsidRDefault="00473EE7" w:rsidP="00872BE2">
            <w:pPr>
              <w:rPr>
                <w:rFonts w:cstheme="minorHAnsi"/>
                <w:noProof/>
              </w:rPr>
            </w:pPr>
            <w:r w:rsidRPr="00A34109">
              <w:rPr>
                <w:rFonts w:cstheme="minorHAnsi"/>
                <w:noProof/>
              </w:rPr>
              <w:t>Flexible</w:t>
            </w:r>
          </w:p>
        </w:tc>
        <w:tc>
          <w:tcPr>
            <w:tcW w:w="2254" w:type="dxa"/>
          </w:tcPr>
          <w:p w:rsidR="006E32BA"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7A0B23"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7A0B23"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r>
      <w:tr w:rsidR="006E32BA"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6E32BA" w:rsidRPr="00A34109" w:rsidRDefault="000971AA" w:rsidP="00872BE2">
            <w:pPr>
              <w:rPr>
                <w:rFonts w:cstheme="minorHAnsi"/>
                <w:noProof/>
              </w:rPr>
            </w:pPr>
            <w:r w:rsidRPr="00A34109">
              <w:rPr>
                <w:rFonts w:cstheme="minorHAnsi"/>
                <w:noProof/>
              </w:rPr>
              <w:t>Adaptability</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6E32BA" w:rsidRPr="00A34109" w:rsidRDefault="000600B9"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6E32BA" w:rsidRPr="00A34109" w:rsidRDefault="00256BA2"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6E32BA"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E32BA" w:rsidRPr="00A34109" w:rsidRDefault="000452D8" w:rsidP="00872BE2">
            <w:pPr>
              <w:rPr>
                <w:rFonts w:cstheme="minorHAnsi"/>
                <w:noProof/>
              </w:rPr>
            </w:pPr>
            <w:r w:rsidRPr="00A34109">
              <w:rPr>
                <w:rFonts w:cstheme="minorHAnsi"/>
                <w:noProof/>
              </w:rPr>
              <w:t>Resource Pooling</w:t>
            </w:r>
          </w:p>
        </w:tc>
        <w:tc>
          <w:tcPr>
            <w:tcW w:w="2254" w:type="dxa"/>
          </w:tcPr>
          <w:p w:rsidR="006E32BA" w:rsidRPr="00A34109" w:rsidRDefault="006E32BA" w:rsidP="00872BE2">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6E32BA" w:rsidRPr="00A34109" w:rsidRDefault="00CB2B5B"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6E32BA" w:rsidRPr="00A34109" w:rsidRDefault="00CB2B5B" w:rsidP="00872BE2">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6E32BA"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6E32BA" w:rsidRPr="00A34109" w:rsidRDefault="006E32BA" w:rsidP="00872BE2">
            <w:pPr>
              <w:rPr>
                <w:rFonts w:cstheme="minorHAnsi"/>
                <w:noProof/>
              </w:rPr>
            </w:pPr>
            <w:r w:rsidRPr="00A34109">
              <w:rPr>
                <w:rFonts w:cstheme="minorHAnsi"/>
                <w:noProof/>
              </w:rPr>
              <w:t>High accessibility</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6E32BA" w:rsidRPr="00A34109" w:rsidRDefault="006E32BA" w:rsidP="00872BE2">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Utility Billing</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0971AA" w:rsidRPr="00A34109" w:rsidRDefault="000971AA" w:rsidP="000971AA">
            <w:pPr>
              <w:rPr>
                <w:rFonts w:cstheme="minorHAnsi"/>
                <w:noProof/>
              </w:rPr>
            </w:pPr>
            <w:r w:rsidRPr="00A34109">
              <w:rPr>
                <w:rFonts w:cstheme="minorHAnsi"/>
                <w:noProof/>
              </w:rPr>
              <w:t>Control over the underlying infrastructure</w:t>
            </w:r>
          </w:p>
          <w:p w:rsidR="00CB2B5B" w:rsidRPr="00A34109" w:rsidRDefault="000971AA" w:rsidP="000971AA">
            <w:pPr>
              <w:rPr>
                <w:rFonts w:cstheme="minorHAnsi"/>
                <w:noProof/>
              </w:rPr>
            </w:pPr>
            <w:r w:rsidRPr="00A34109">
              <w:rPr>
                <w:rFonts w:cstheme="minorHAnsi"/>
                <w:noProof/>
              </w:rPr>
              <w:t>security</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Accelerated development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FF0000"/>
                <w:sz w:val="21"/>
                <w:szCs w:val="21"/>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Accelerated deployment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FF0000"/>
                <w:sz w:val="21"/>
                <w:szCs w:val="21"/>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Chances of vendor lock-in</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Medium</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Medium – High</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High</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Complexity</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High</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cstheme="minorHAnsi"/>
                <w:noProof/>
              </w:rPr>
              <w:t>Low</w:t>
            </w:r>
          </w:p>
        </w:tc>
      </w:tr>
      <w:tr w:rsidR="00CB2B5B" w:rsidRPr="00A34109" w:rsidTr="006E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Learning curve</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A34109">
              <w:rPr>
                <w:rFonts w:cstheme="minorHAnsi"/>
                <w:color w:val="222222"/>
                <w:shd w:val="clear" w:color="auto" w:fill="FFFFFF"/>
              </w:rPr>
              <w:t>High</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Medium</w:t>
            </w:r>
          </w:p>
        </w:tc>
        <w:tc>
          <w:tcPr>
            <w:tcW w:w="2254" w:type="dxa"/>
          </w:tcPr>
          <w:p w:rsidR="00CB2B5B" w:rsidRPr="00A34109" w:rsidRDefault="00CB2B5B" w:rsidP="00CB2B5B">
            <w:pPr>
              <w:cnfStyle w:val="000000100000" w:firstRow="0" w:lastRow="0" w:firstColumn="0" w:lastColumn="0" w:oddVBand="0" w:evenVBand="0" w:oddHBand="1" w:evenHBand="0" w:firstRowFirstColumn="0" w:firstRowLastColumn="0" w:lastRowFirstColumn="0" w:lastRowLastColumn="0"/>
              <w:rPr>
                <w:rFonts w:cstheme="minorHAnsi"/>
                <w:noProof/>
              </w:rPr>
            </w:pPr>
            <w:r w:rsidRPr="00A34109">
              <w:rPr>
                <w:rFonts w:cstheme="minorHAnsi"/>
                <w:noProof/>
              </w:rPr>
              <w:t>Low</w:t>
            </w:r>
          </w:p>
        </w:tc>
      </w:tr>
      <w:tr w:rsidR="00CB2B5B" w:rsidRPr="00A34109" w:rsidTr="006E32BA">
        <w:tc>
          <w:tcPr>
            <w:cnfStyle w:val="001000000000" w:firstRow="0" w:lastRow="0" w:firstColumn="1" w:lastColumn="0" w:oddVBand="0" w:evenVBand="0" w:oddHBand="0" w:evenHBand="0" w:firstRowFirstColumn="0" w:firstRowLastColumn="0" w:lastRowFirstColumn="0" w:lastRowLastColumn="0"/>
            <w:tcW w:w="2254" w:type="dxa"/>
          </w:tcPr>
          <w:p w:rsidR="00CB2B5B" w:rsidRPr="00A34109" w:rsidRDefault="00CB2B5B" w:rsidP="00CB2B5B">
            <w:pPr>
              <w:rPr>
                <w:rFonts w:cstheme="minorHAnsi"/>
                <w:noProof/>
              </w:rPr>
            </w:pPr>
            <w:r w:rsidRPr="00A34109">
              <w:rPr>
                <w:rFonts w:cstheme="minorHAnsi"/>
                <w:noProof/>
              </w:rPr>
              <w:t>Control over development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00B050"/>
                <w:shd w:val="clear" w:color="auto" w:fill="FFFFFF"/>
              </w:rPr>
              <w:t>✔</w:t>
            </w:r>
          </w:p>
        </w:tc>
        <w:tc>
          <w:tcPr>
            <w:tcW w:w="2254" w:type="dxa"/>
          </w:tcPr>
          <w:p w:rsidR="00CB2B5B" w:rsidRPr="00A34109" w:rsidRDefault="00CB2B5B" w:rsidP="00CB2B5B">
            <w:pPr>
              <w:cnfStyle w:val="000000000000" w:firstRow="0" w:lastRow="0" w:firstColumn="0" w:lastColumn="0" w:oddVBand="0" w:evenVBand="0" w:oddHBand="0" w:evenHBand="0" w:firstRowFirstColumn="0" w:firstRowLastColumn="0" w:lastRowFirstColumn="0" w:lastRowLastColumn="0"/>
              <w:rPr>
                <w:rFonts w:cstheme="minorHAnsi"/>
                <w:noProof/>
              </w:rPr>
            </w:pPr>
            <w:r w:rsidRPr="00A34109">
              <w:rPr>
                <w:rFonts w:ascii="Segoe UI Emoji" w:hAnsi="Segoe UI Emoji" w:cs="Segoe UI Emoji"/>
                <w:color w:val="FF0000"/>
                <w:sz w:val="21"/>
                <w:szCs w:val="21"/>
                <w:shd w:val="clear" w:color="auto" w:fill="FFFFFF"/>
              </w:rPr>
              <w:t>✖</w:t>
            </w:r>
          </w:p>
        </w:tc>
      </w:tr>
      <w:bookmarkEnd w:id="0"/>
    </w:tbl>
    <w:p w:rsidR="0058204C" w:rsidRPr="00A34109" w:rsidRDefault="0058204C" w:rsidP="00872BE2">
      <w:pPr>
        <w:rPr>
          <w:noProof/>
        </w:rPr>
      </w:pPr>
    </w:p>
    <w:p w:rsidR="008C741A" w:rsidRPr="00A34109" w:rsidRDefault="00CD5952" w:rsidP="008C741A">
      <w:pPr>
        <w:spacing w:line="252" w:lineRule="auto"/>
        <w:rPr>
          <w:rFonts w:ascii="Calibri" w:hAnsi="Calibri" w:cs="Calibri"/>
          <w:noProof/>
        </w:rPr>
      </w:pPr>
      <w:r w:rsidRPr="00A34109">
        <w:rPr>
          <w:rFonts w:ascii="Calibri" w:hAnsi="Calibri" w:cs="Calibri"/>
        </w:rPr>
        <w:t xml:space="preserve">To avoid the </w:t>
      </w:r>
      <w:r w:rsidRPr="00A34109">
        <w:rPr>
          <w:rFonts w:ascii="Calibri" w:hAnsi="Calibri" w:cs="Calibri"/>
          <w:noProof/>
        </w:rPr>
        <w:t xml:space="preserve">disadvantages previously listed </w:t>
      </w:r>
      <w:proofErr w:type="spellStart"/>
      <w:r w:rsidRPr="00A34109">
        <w:rPr>
          <w:rFonts w:ascii="Calibri" w:hAnsi="Calibri" w:cs="Calibri"/>
        </w:rPr>
        <w:t>Velte</w:t>
      </w:r>
      <w:proofErr w:type="spellEnd"/>
      <w:r w:rsidRPr="00A34109">
        <w:rPr>
          <w:rFonts w:ascii="Calibri" w:hAnsi="Calibri" w:cs="Calibri"/>
        </w:rPr>
        <w:t xml:space="preserve">, et al. (2010, </w:t>
      </w:r>
      <w:r w:rsidRPr="00A34109">
        <w:rPr>
          <w:rFonts w:ascii="Calibri" w:hAnsi="Calibri" w:cs="Calibri"/>
          <w:noProof/>
        </w:rPr>
        <w:t xml:space="preserve">16) highlight what organisations need to consider before cloud migration. </w:t>
      </w:r>
      <w:r w:rsidR="008C741A" w:rsidRPr="00A34109">
        <w:rPr>
          <w:rFonts w:ascii="Calibri" w:hAnsi="Calibri" w:cs="Calibri"/>
        </w:rPr>
        <w:t xml:space="preserve">For example, </w:t>
      </w:r>
      <w:r w:rsidR="008C741A" w:rsidRPr="00A34109">
        <w:rPr>
          <w:rFonts w:ascii="Calibri" w:hAnsi="Calibri" w:cs="Calibri"/>
          <w:noProof/>
        </w:rPr>
        <w:t>greater control over your infrastructure requires cloud networking hardware such as load balancers, firewalls, etc. Internet connectivity is another consideration that needs to be made as network demand will increase dramatically. Management of defunct hardware due to migration to the cloud. Finally, utility billing is a major change in how the organisation will pay for its infrastructure and is not always easy to predict long term.</w:t>
      </w:r>
    </w:p>
    <w:p w:rsidR="008C741A" w:rsidRPr="00A34109" w:rsidRDefault="00BA55EA" w:rsidP="008C741A">
      <w:pPr>
        <w:spacing w:line="252" w:lineRule="auto"/>
        <w:rPr>
          <w:rFonts w:ascii="Calibri" w:hAnsi="Calibri" w:cs="Calibri"/>
        </w:rPr>
      </w:pPr>
      <w:r w:rsidRPr="00A34109">
        <w:rPr>
          <w:rFonts w:ascii="Calibri" w:hAnsi="Calibri" w:cs="Calibri"/>
        </w:rPr>
        <w:t>C</w:t>
      </w:r>
      <w:r w:rsidR="008C741A" w:rsidRPr="00A34109">
        <w:rPr>
          <w:rFonts w:ascii="Calibri" w:hAnsi="Calibri" w:cs="Calibri"/>
        </w:rPr>
        <w:t>loud provider</w:t>
      </w:r>
      <w:r w:rsidRPr="00A34109">
        <w:rPr>
          <w:rFonts w:ascii="Calibri" w:hAnsi="Calibri" w:cs="Calibri"/>
        </w:rPr>
        <w:t>s</w:t>
      </w:r>
      <w:r w:rsidR="008C741A" w:rsidRPr="00A34109">
        <w:rPr>
          <w:rFonts w:ascii="Calibri" w:hAnsi="Calibri" w:cs="Calibri"/>
        </w:rPr>
        <w:t xml:space="preserve"> can be evaluated with criteria </w:t>
      </w:r>
      <w:r w:rsidR="0049727E" w:rsidRPr="00A34109">
        <w:rPr>
          <w:rFonts w:ascii="Calibri" w:hAnsi="Calibri" w:cs="Calibri"/>
        </w:rPr>
        <w:t xml:space="preserve">such as </w:t>
      </w:r>
      <w:r w:rsidR="008C741A" w:rsidRPr="00A34109">
        <w:rPr>
          <w:rFonts w:ascii="Calibri" w:hAnsi="Calibri" w:cs="Calibri"/>
        </w:rPr>
        <w:t>security which is split into sub-sections such as “IT Human resources”, “Risk management”, etc. This criterion must be objective, measurable, and relevant to the user/organisation</w:t>
      </w:r>
      <w:r w:rsidRPr="00A34109">
        <w:rPr>
          <w:rFonts w:ascii="Calibri" w:hAnsi="Calibri" w:cs="Calibri"/>
        </w:rPr>
        <w:t xml:space="preserve"> (</w:t>
      </w:r>
      <w:proofErr w:type="spellStart"/>
      <w:r w:rsidRPr="00A34109">
        <w:rPr>
          <w:rFonts w:ascii="Calibri" w:hAnsi="Calibri" w:cs="Calibri"/>
        </w:rPr>
        <w:t>Kozlovszky</w:t>
      </w:r>
      <w:proofErr w:type="spellEnd"/>
      <w:r w:rsidRPr="00A34109">
        <w:rPr>
          <w:rFonts w:ascii="Calibri" w:hAnsi="Calibri" w:cs="Calibri"/>
        </w:rPr>
        <w:t>, et al., 2013)</w:t>
      </w:r>
      <w:r w:rsidR="008C741A" w:rsidRPr="00A34109">
        <w:rPr>
          <w:rFonts w:ascii="Calibri" w:hAnsi="Calibri" w:cs="Calibri"/>
        </w:rPr>
        <w:t>. A common migration method for understanding the current and intended infrastructure are question catalogues (</w:t>
      </w:r>
      <w:proofErr w:type="spellStart"/>
      <w:r w:rsidR="008C741A" w:rsidRPr="00A34109">
        <w:rPr>
          <w:rFonts w:ascii="Calibri" w:hAnsi="Calibri" w:cs="Calibri"/>
        </w:rPr>
        <w:t>Pahl</w:t>
      </w:r>
      <w:proofErr w:type="spellEnd"/>
      <w:r w:rsidR="008C741A" w:rsidRPr="00A34109">
        <w:rPr>
          <w:rFonts w:ascii="Calibri" w:hAnsi="Calibri" w:cs="Calibri"/>
        </w:rPr>
        <w:t xml:space="preserve"> &amp; </w:t>
      </w:r>
      <w:proofErr w:type="spellStart"/>
      <w:r w:rsidR="008C741A" w:rsidRPr="00A34109">
        <w:rPr>
          <w:rFonts w:ascii="Calibri" w:hAnsi="Calibri" w:cs="Calibri"/>
        </w:rPr>
        <w:t>Xiong</w:t>
      </w:r>
      <w:proofErr w:type="spellEnd"/>
      <w:r w:rsidR="008C741A" w:rsidRPr="00A34109">
        <w:rPr>
          <w:rFonts w:ascii="Calibri" w:hAnsi="Calibri" w:cs="Calibri"/>
        </w:rPr>
        <w:t xml:space="preserve">, 2013). </w:t>
      </w:r>
      <w:r w:rsidR="008C741A" w:rsidRPr="00A34109">
        <w:rPr>
          <w:rFonts w:ascii="Calibri" w:hAnsi="Calibri" w:cs="Calibri"/>
          <w:noProof/>
        </w:rPr>
        <w:t>Sitaram &amp; Manjunath</w:t>
      </w:r>
      <w:r w:rsidR="008C741A" w:rsidRPr="00A34109">
        <w:rPr>
          <w:rFonts w:ascii="Calibri" w:hAnsi="Calibri" w:cs="Calibri"/>
        </w:rPr>
        <w:t xml:space="preserve"> (2010, 398) suggest cloud benchmarks to measure the cloud performance. For example, the Transaction Processing Performance Council-C (TPC-C) benchmark for capacity planning or the Yahoo Cloud Serving Benchmark (YCSB) for benchmarking storage. </w:t>
      </w:r>
    </w:p>
    <w:p w:rsidR="008C741A" w:rsidRPr="00A34109" w:rsidRDefault="008C741A" w:rsidP="008C741A">
      <w:pPr>
        <w:spacing w:line="252" w:lineRule="auto"/>
        <w:rPr>
          <w:rFonts w:ascii="Calibri" w:hAnsi="Calibri" w:cs="Calibri"/>
        </w:rPr>
      </w:pPr>
      <w:r w:rsidRPr="00A34109">
        <w:rPr>
          <w:rFonts w:ascii="Calibri" w:hAnsi="Calibri" w:cs="Calibri"/>
        </w:rPr>
        <w:t xml:space="preserve">Processes are in place for organisations to understand the risks they face when moving to the cloud. </w:t>
      </w:r>
      <w:r w:rsidRPr="00A34109">
        <w:rPr>
          <w:rFonts w:ascii="Calibri" w:hAnsi="Calibri" w:cs="Calibri"/>
          <w:noProof/>
        </w:rPr>
        <w:t>Sitaram &amp; Manjunath</w:t>
      </w:r>
      <w:r w:rsidRPr="00A34109">
        <w:rPr>
          <w:rFonts w:ascii="Calibri" w:hAnsi="Calibri" w:cs="Calibri"/>
        </w:rPr>
        <w:t xml:space="preserve"> (2010, 312-313) suggest a six-step process to manage migration risks these include:</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1.</w:t>
      </w:r>
      <w:r w:rsidRPr="00A34109">
        <w:rPr>
          <w:rFonts w:ascii="Calibri" w:hAnsi="Calibri" w:cs="Calibri"/>
          <w:i/>
          <w:iCs/>
        </w:rPr>
        <w:tab/>
        <w:t>Information resource categorisation</w:t>
      </w:r>
      <w:r w:rsidRPr="00A34109">
        <w:rPr>
          <w:rFonts w:ascii="Calibri" w:hAnsi="Calibri" w:cs="Calibri"/>
        </w:rPr>
        <w:t>, which categorises each resource by how much impact it has on the business if it fails (criticality), and the sensitivity of the data it contains (sensitivity)</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2.</w:t>
      </w:r>
      <w:r w:rsidRPr="00A34109">
        <w:rPr>
          <w:rFonts w:ascii="Calibri" w:hAnsi="Calibri" w:cs="Calibri"/>
          <w:i/>
          <w:iCs/>
        </w:rPr>
        <w:tab/>
        <w:t>Select security controls</w:t>
      </w:r>
      <w:r w:rsidRPr="00A34109">
        <w:rPr>
          <w:rFonts w:ascii="Calibri" w:hAnsi="Calibri" w:cs="Calibri"/>
        </w:rPr>
        <w:t>, for example, whitelisting IP addresses</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3.</w:t>
      </w:r>
      <w:r w:rsidRPr="00A34109">
        <w:rPr>
          <w:rFonts w:ascii="Calibri" w:hAnsi="Calibri" w:cs="Calibri"/>
          <w:i/>
          <w:iCs/>
        </w:rPr>
        <w:tab/>
        <w:t>Risk Assessment</w:t>
      </w:r>
      <w:r w:rsidRPr="00A34109">
        <w:rPr>
          <w:rFonts w:ascii="Calibri" w:hAnsi="Calibri" w:cs="Calibri"/>
        </w:rPr>
        <w:t xml:space="preserve">, ensuring previous security controls are adequate </w:t>
      </w:r>
    </w:p>
    <w:p w:rsidR="008C741A" w:rsidRPr="00A34109" w:rsidRDefault="008C741A" w:rsidP="008C741A">
      <w:pPr>
        <w:spacing w:line="252" w:lineRule="auto"/>
        <w:ind w:left="720" w:hanging="360"/>
        <w:rPr>
          <w:rFonts w:ascii="Calibri" w:hAnsi="Calibri" w:cs="Calibri"/>
          <w:i/>
          <w:iCs/>
        </w:rPr>
      </w:pPr>
      <w:r w:rsidRPr="00A34109">
        <w:rPr>
          <w:rFonts w:ascii="Calibri" w:hAnsi="Calibri" w:cs="Calibri"/>
          <w:i/>
          <w:iCs/>
        </w:rPr>
        <w:t>4.</w:t>
      </w:r>
      <w:r w:rsidRPr="00A34109">
        <w:rPr>
          <w:rFonts w:ascii="Calibri" w:hAnsi="Calibri" w:cs="Calibri"/>
          <w:i/>
          <w:iCs/>
        </w:rPr>
        <w:tab/>
        <w:t>Security controls implementation</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5.</w:t>
      </w:r>
      <w:r w:rsidRPr="00A34109">
        <w:rPr>
          <w:rFonts w:ascii="Calibri" w:hAnsi="Calibri" w:cs="Calibri"/>
          <w:i/>
          <w:iCs/>
        </w:rPr>
        <w:tab/>
        <w:t>Operational Monitoring</w:t>
      </w:r>
      <w:r w:rsidRPr="00A34109">
        <w:rPr>
          <w:rFonts w:ascii="Calibri" w:hAnsi="Calibri" w:cs="Calibri"/>
        </w:rPr>
        <w:t xml:space="preserve">, security controls are monitored for effectiveness </w:t>
      </w:r>
    </w:p>
    <w:p w:rsidR="008C741A" w:rsidRPr="00A34109" w:rsidRDefault="008C741A" w:rsidP="008C741A">
      <w:pPr>
        <w:spacing w:line="252" w:lineRule="auto"/>
        <w:ind w:left="720" w:hanging="360"/>
        <w:rPr>
          <w:rFonts w:ascii="Calibri" w:hAnsi="Calibri" w:cs="Calibri"/>
        </w:rPr>
      </w:pPr>
      <w:r w:rsidRPr="00A34109">
        <w:rPr>
          <w:rFonts w:ascii="Calibri" w:hAnsi="Calibri" w:cs="Calibri"/>
          <w:i/>
          <w:iCs/>
        </w:rPr>
        <w:t>6.</w:t>
      </w:r>
      <w:r w:rsidRPr="00A34109">
        <w:rPr>
          <w:rFonts w:ascii="Calibri" w:hAnsi="Calibri" w:cs="Calibri"/>
          <w:i/>
          <w:iCs/>
        </w:rPr>
        <w:tab/>
        <w:t>Periodic Review</w:t>
      </w:r>
      <w:r w:rsidRPr="00A34109">
        <w:rPr>
          <w:rFonts w:ascii="Calibri" w:hAnsi="Calibri" w:cs="Calibri"/>
        </w:rPr>
        <w:t>,  are the implemented security controls still effective?</w:t>
      </w:r>
    </w:p>
    <w:p w:rsidR="007D21F7" w:rsidRPr="00A34109" w:rsidRDefault="008C741A" w:rsidP="008C741A">
      <w:pPr>
        <w:rPr>
          <w:rFonts w:ascii="Calibri" w:hAnsi="Calibri" w:cs="Calibri"/>
        </w:rPr>
      </w:pPr>
      <w:proofErr w:type="spellStart"/>
      <w:r w:rsidRPr="00A34109">
        <w:rPr>
          <w:rFonts w:ascii="Calibri" w:hAnsi="Calibri" w:cs="Calibri"/>
        </w:rPr>
        <w:t>Kozlovszky</w:t>
      </w:r>
      <w:proofErr w:type="spellEnd"/>
      <w:r w:rsidRPr="00A34109">
        <w:rPr>
          <w:rFonts w:ascii="Calibri" w:hAnsi="Calibri" w:cs="Calibri"/>
        </w:rPr>
        <w:t>, et al.</w:t>
      </w:r>
      <w:r w:rsidR="0049727E" w:rsidRPr="00A34109">
        <w:rPr>
          <w:rFonts w:ascii="Calibri" w:hAnsi="Calibri" w:cs="Calibri"/>
        </w:rPr>
        <w:t xml:space="preserve"> (</w:t>
      </w:r>
      <w:r w:rsidRPr="00A34109">
        <w:rPr>
          <w:rFonts w:ascii="Calibri" w:hAnsi="Calibri" w:cs="Calibri"/>
        </w:rPr>
        <w:t>2013) also</w:t>
      </w:r>
      <w:r w:rsidR="006063FF" w:rsidRPr="00A34109">
        <w:rPr>
          <w:rFonts w:ascii="Calibri" w:hAnsi="Calibri" w:cs="Calibri"/>
        </w:rPr>
        <w:t>,</w:t>
      </w:r>
      <w:r w:rsidRPr="00A34109">
        <w:rPr>
          <w:rFonts w:ascii="Calibri" w:hAnsi="Calibri" w:cs="Calibri"/>
        </w:rPr>
        <w:t xml:space="preserve"> talk about organisations and groups that are “actively pursuing cloud ecosystem evaluation” from a security and data control point of view, these include CSA, the European Network and Information Security Agency (ENISA), the Cloud Computing Interoperability Group, and the Jericho Forum.</w:t>
      </w:r>
    </w:p>
    <w:p w:rsidR="006063FF" w:rsidRPr="00A34109" w:rsidRDefault="006063FF" w:rsidP="006063FF">
      <w:pPr>
        <w:autoSpaceDE w:val="0"/>
        <w:autoSpaceDN w:val="0"/>
        <w:adjustRightInd w:val="0"/>
        <w:spacing w:line="252" w:lineRule="auto"/>
        <w:rPr>
          <w:rFonts w:ascii="Calibri" w:hAnsi="Calibri" w:cs="Calibri"/>
        </w:rPr>
      </w:pPr>
      <w:r w:rsidRPr="00A34109">
        <w:rPr>
          <w:rFonts w:ascii="Calibri" w:hAnsi="Calibri" w:cs="Calibri"/>
        </w:rPr>
        <w:t>The General Data Protection Regulation (GDPR) is a regulation that organisations need to adhere to when storing and processing data. GDPR states that organisations need to give customers the right to access, delete and modify personal data (</w:t>
      </w:r>
      <w:proofErr w:type="spellStart"/>
      <w:r w:rsidRPr="00A34109">
        <w:rPr>
          <w:rFonts w:ascii="Calibri" w:hAnsi="Calibri" w:cs="Calibri"/>
        </w:rPr>
        <w:t>Altorbaq</w:t>
      </w:r>
      <w:proofErr w:type="spellEnd"/>
      <w:r w:rsidRPr="00A34109">
        <w:rPr>
          <w:rFonts w:ascii="Calibri" w:hAnsi="Calibri" w:cs="Calibri"/>
        </w:rPr>
        <w:t xml:space="preserve">, et al., 2017). Furthermore, </w:t>
      </w:r>
      <w:proofErr w:type="spellStart"/>
      <w:r w:rsidRPr="00A34109">
        <w:rPr>
          <w:rFonts w:ascii="Calibri" w:hAnsi="Calibri" w:cs="Calibri"/>
        </w:rPr>
        <w:t>Altorbaq</w:t>
      </w:r>
      <w:proofErr w:type="spellEnd"/>
      <w:r w:rsidRPr="00A34109">
        <w:rPr>
          <w:rFonts w:ascii="Calibri" w:hAnsi="Calibri" w:cs="Calibri"/>
        </w:rPr>
        <w:t>, et al. (2017) state that the location of cloud resources needs to also be taken into consideration when adhering to GDPR (</w:t>
      </w:r>
      <w:r w:rsidRPr="00A34109">
        <w:rPr>
          <w:rFonts w:ascii="Calibri" w:hAnsi="Calibri" w:cs="Calibri"/>
          <w:noProof/>
        </w:rPr>
        <w:t>Sitaram &amp; Manjunath</w:t>
      </w:r>
      <w:r w:rsidRPr="00A34109">
        <w:rPr>
          <w:rFonts w:ascii="Calibri" w:hAnsi="Calibri" w:cs="Calibri"/>
        </w:rPr>
        <w:t>, 2010, 321).</w:t>
      </w:r>
    </w:p>
    <w:p w:rsidR="006063FF" w:rsidRPr="00A34109" w:rsidRDefault="006063FF" w:rsidP="008C741A">
      <w:pPr>
        <w:rPr>
          <w:noProof/>
        </w:rPr>
      </w:pPr>
    </w:p>
    <w:p w:rsidR="0058204C" w:rsidRPr="00A34109" w:rsidRDefault="0058204C" w:rsidP="00872BE2">
      <w:pPr>
        <w:rPr>
          <w:noProof/>
        </w:rPr>
      </w:pPr>
    </w:p>
    <w:p w:rsidR="0058204C" w:rsidRPr="00A34109" w:rsidRDefault="0058204C" w:rsidP="00872BE2">
      <w:pPr>
        <w:rPr>
          <w:noProof/>
        </w:rPr>
      </w:pPr>
    </w:p>
    <w:p w:rsidR="0058204C" w:rsidRPr="00A34109" w:rsidRDefault="0058204C" w:rsidP="00872BE2">
      <w:pPr>
        <w:rPr>
          <w:noProof/>
        </w:rPr>
      </w:pPr>
    </w:p>
    <w:p w:rsidR="00761CCF" w:rsidRPr="00A34109" w:rsidRDefault="00761CCF"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D4482A" w:rsidRPr="00A34109" w:rsidRDefault="00D4482A" w:rsidP="00872BE2">
      <w:pPr>
        <w:rPr>
          <w:noProof/>
        </w:rPr>
      </w:pPr>
    </w:p>
    <w:p w:rsidR="00872BE2" w:rsidRPr="00A34109" w:rsidRDefault="00872BE2" w:rsidP="00872BE2"/>
    <w:p w:rsidR="00876238" w:rsidRDefault="006063FF" w:rsidP="006063FF">
      <w:pPr>
        <w:pStyle w:val="Heading1"/>
      </w:pPr>
      <w:bookmarkStart w:id="14" w:name="_Toc5390761"/>
      <w:r w:rsidRPr="00A34109">
        <w:t>Methodology</w:t>
      </w:r>
      <w:bookmarkEnd w:id="14"/>
    </w:p>
    <w:p w:rsidR="00876238" w:rsidRDefault="00876238" w:rsidP="00876238">
      <w:pPr>
        <w:pStyle w:val="Heading2"/>
      </w:pPr>
      <w:bookmarkStart w:id="15" w:name="_Toc5390762"/>
      <w:r>
        <w:t>Project Management</w:t>
      </w:r>
      <w:bookmarkEnd w:id="15"/>
      <w:r>
        <w:t xml:space="preserve"> </w:t>
      </w:r>
    </w:p>
    <w:p w:rsidR="005B023C" w:rsidRPr="005B023C" w:rsidRDefault="005B023C" w:rsidP="008A74E9">
      <w:r w:rsidRPr="005B023C">
        <w:t xml:space="preserve">Project management was used throughout the planning, designing, development and testing of the artefact as well as the creation of this report. </w:t>
      </w:r>
    </w:p>
    <w:p w:rsidR="005B023C" w:rsidRPr="005B023C" w:rsidRDefault="005B023C" w:rsidP="008A74E9">
      <w:r w:rsidRPr="005B023C">
        <w:t>The reason I chose the waterfall model was that the deployment of resources to a cloud vendor could not be completed until adequate research has been concluded. Clear documentation and diagrams are one of the waterfalls main strengths,  so was well suited to this project. Developing a knowledge of the needs and desires of Beacon Inc. prevents unexpected costs from unrequired resources and/or services being deployed. With this knowledge, a targeted solution can be developed allowing them to achieve their long term business goals. This continues into the testing phase as this cannot be completed until the deployment phase is complete, and if the development phase needed to be returned to all the testing would need to be redone. This linear pattern is common across the whole project and was predicted before development had begun.</w:t>
      </w:r>
    </w:p>
    <w:p w:rsidR="005B023C" w:rsidRPr="005B023C" w:rsidRDefault="005B023C" w:rsidP="008A74E9">
      <w:r w:rsidRPr="005B023C">
        <w:t xml:space="preserve"> This is why I decided to choose the waterfall model, as the first two stages of the waterfall model are a dedication to requirement gathering and system design, which allows me to develop a solution with all the required information to succeed. The result of requirement gathering was a cost analysis of four of the largest cloud providers (Google Cloud, Amazon Web Services, Microsoft Azure, and IBM Cloud) (Dignan, 2018). The cost analysis also allowed for a further understanding of the individual resources and what they can offer Beacon Inc. In addition to the cost analysis a risk analysis was developed showing the standards, certifications and regulations each cloud vendor adheres to. Where in the world they apply and what resources they exclude from the standard, certification or regulation. Finally, two infrastructure diagrams were produced as part of the system design phase. One showing Beacon Inc.’s current internal infrastructure and another showing how the cloud resources would be deployed and configured in the cloud. Once this planning phase was complete I could move onto the next step which was the implementation and integration steps where I developed the deployment scripts, as we now know what resources to deploy and which cloud vendor we will be deploying to. I used Jinja and YAML to develop my deployment scripts, as well as the Google cloud GUI to deploy PaaS resources such as Cloud IoT Core.</w:t>
      </w:r>
    </w:p>
    <w:p w:rsidR="005B023C" w:rsidRPr="005B023C" w:rsidRDefault="005B023C" w:rsidP="008A74E9">
      <w:r w:rsidRPr="005B023C">
        <w:t xml:space="preserve">The final stages of the waterfall model involved testing the deployment scripts. I experimented with a number of API testing suites these include Postman, SOAPUI, and </w:t>
      </w:r>
      <w:proofErr w:type="spellStart"/>
      <w:r w:rsidRPr="005B023C">
        <w:t>Katalon</w:t>
      </w:r>
      <w:proofErr w:type="spellEnd"/>
      <w:r w:rsidRPr="005B023C">
        <w:t xml:space="preserve"> Studio (</w:t>
      </w:r>
      <w:proofErr w:type="spellStart"/>
      <w:r w:rsidRPr="005B023C">
        <w:t>Aldaine</w:t>
      </w:r>
      <w:proofErr w:type="spellEnd"/>
      <w:r w:rsidRPr="005B023C">
        <w:t xml:space="preserve">, 2018). I decided to use Postman due to its simple UI and its ease to design test cases and visualising data with informative graphs. Postman was then used to test various sized </w:t>
      </w:r>
      <w:proofErr w:type="spellStart"/>
      <w:r w:rsidRPr="005B023C">
        <w:t>Bitnami</w:t>
      </w:r>
      <w:proofErr w:type="spellEnd"/>
      <w:r w:rsidRPr="005B023C">
        <w:t xml:space="preserve"> LAMP stack VM’s (1 CPU, 2 CPU’s, 4 CPU’s, 8 CPU’s) with a number of endpoints, to the VM’s which performed best for Beacon Inc’s needs. </w:t>
      </w:r>
    </w:p>
    <w:p w:rsidR="005B023C" w:rsidRPr="005B023C" w:rsidRDefault="005B023C" w:rsidP="008A74E9">
      <w:r w:rsidRPr="005B023C">
        <w:t>The waterfall model is less popular today due to the rising popularity of agile methodologies, due to software being too susceptible to change causing the need for software to be more flexible. This is one of the downsides of the waterfall model, its inability to respond to change, when a change occurs steps will need to be redone from the beginning, adding time and cost to the overall project.</w:t>
      </w:r>
    </w:p>
    <w:p w:rsidR="008A74E9" w:rsidRDefault="005B023C" w:rsidP="008A74E9">
      <w:r w:rsidRPr="005B023C">
        <w:t xml:space="preserve">Methods of project management that I utilised for the completion of this project was weekly meetings with my supervisor, Gantt chart, and a scrum board. Weekly meetings with my supervisor allowed me to both gain knowledge of how best to progress with my next aim or objective, or refine my current work. This proved to be a valuable tool in managing my time with my project. A Gantt chart was developed at the start of the project, as a way to plan my time until the deadline of the project. </w:t>
      </w:r>
      <w:r>
        <w:t>This fitte</w:t>
      </w:r>
      <w:r>
        <w:t xml:space="preserve">d in very well with the use of the waterfall model as there was a clear deadline for each stage. </w:t>
      </w:r>
      <w:r w:rsidRPr="005B023C">
        <w:t>I felt that the Gantt chart was successful in keeping me on track with achieving my aims and objectives. Finally, another tool that was utilised within the completion of my project was the scrum board this had a very similar role to the Gantt chart but allowed me to keep track of what I am currently working on in a more granular way, and where each feature is in terms of planning, development, or testing. My supervisor was also a member of the scrum board so my progress could be seen and discussed within my supervisor meetings.</w:t>
      </w:r>
      <w:bookmarkStart w:id="16" w:name="_Toc5390763"/>
    </w:p>
    <w:p w:rsidR="006063FF" w:rsidRDefault="00654153" w:rsidP="008A74E9">
      <w:pPr>
        <w:pStyle w:val="Heading2"/>
      </w:pPr>
      <w:r>
        <w:t>Software Development</w:t>
      </w:r>
      <w:bookmarkEnd w:id="16"/>
      <w:r>
        <w:t xml:space="preserve"> </w:t>
      </w:r>
    </w:p>
    <w:p w:rsidR="00654153" w:rsidRDefault="00654153" w:rsidP="00654153">
      <w:r>
        <w:t>?????</w:t>
      </w:r>
    </w:p>
    <w:p w:rsidR="00654153" w:rsidRDefault="00654153" w:rsidP="00654153">
      <w:pPr>
        <w:pStyle w:val="Heading2"/>
      </w:pPr>
      <w:bookmarkStart w:id="17" w:name="_Toc5390764"/>
      <w:r>
        <w:t>Toolsets and Machine Environments</w:t>
      </w:r>
      <w:bookmarkEnd w:id="17"/>
    </w:p>
    <w:p w:rsidR="00654153" w:rsidRDefault="000F556B" w:rsidP="00654153">
      <w:r w:rsidRPr="000F556B">
        <w:t>For the development of the deployment scripts, Google Cloud shell was used. Google cloud shell allows me to organise and store my code files as well as develop my YAML and jinja deployment files. Google Cloud Shell is accessed through a web browser, instead of being installed locally onto my PC. This allows the software and tools to be UpToDate and allows me to develop on different devices seamlessly. The Google Cloud Shell also allows me to deploy the deployment script to the cloud environment, modify the deployed resources and also delete them from the cloud environment.</w:t>
      </w:r>
      <w:r w:rsidR="00895E54">
        <w:t xml:space="preserve"> This is why I chose to de</w:t>
      </w:r>
      <w:r w:rsidR="00895E54">
        <w:t>velop my deployment files within Google Cloud Shell instead of the locally installed Google Cloud SDK.</w:t>
      </w:r>
      <w:r w:rsidR="009E519A">
        <w:t xml:space="preserve"> </w:t>
      </w:r>
      <w:r w:rsidRPr="000F556B">
        <w:t xml:space="preserve"> In addition to utilising the Google Cloud Shell, I also utilised the Cloud Console app by Google, which was used to delete test deployments when I was away from my PC. This was achievable as I could connect to the Cloud Shell from within the app. In addition to connecting to the Cloud Shell, I could also see the status of deployed resources and errors that have occurred.  </w:t>
      </w:r>
    </w:p>
    <w:p w:rsidR="000F556B" w:rsidRDefault="00173B47" w:rsidP="00654153">
      <w:r w:rsidRPr="00173B47">
        <w:t xml:space="preserve">For the testing of the deployed </w:t>
      </w:r>
      <w:proofErr w:type="spellStart"/>
      <w:r w:rsidRPr="00173B47">
        <w:t>Bitnami</w:t>
      </w:r>
      <w:proofErr w:type="spellEnd"/>
      <w:r w:rsidRPr="00173B47">
        <w:t xml:space="preserve"> LAMP stack, with the migrated database and installed SLIM framework. I first experimented with three popular API testing suites, Postman, SoapUI, and </w:t>
      </w:r>
      <w:proofErr w:type="spellStart"/>
      <w:r w:rsidRPr="00173B47">
        <w:t>Katalon</w:t>
      </w:r>
      <w:proofErr w:type="spellEnd"/>
      <w:r w:rsidRPr="00173B47">
        <w:t xml:space="preserve"> studio. I used the free version of SoapUI which gave me access the tools required to test my VM’S. I found SoapUI easy to develop test cases and run tests on my VM’s. Unfortunately, the UI was overwhelming with the number of options and features available which made it hard to get the full potential out of the software. I was also unsuccessful in producing a graphical visualisation of the test results, because of the previous issue. </w:t>
      </w:r>
      <w:proofErr w:type="spellStart"/>
      <w:r w:rsidRPr="00173B47">
        <w:t>Katalon</w:t>
      </w:r>
      <w:proofErr w:type="spellEnd"/>
      <w:r w:rsidRPr="00173B47">
        <w:t xml:space="preserve"> studio is a free API testing suite, which has a variety of features to test web UI and API’s as well as mobile applications. I found it easy to organise my API tests with object repositories, test suites, reports, etc. and easy to produce graphs of the test results with the use of </w:t>
      </w:r>
      <w:proofErr w:type="spellStart"/>
      <w:r w:rsidRPr="00173B47">
        <w:t>Katalon</w:t>
      </w:r>
      <w:proofErr w:type="spellEnd"/>
      <w:r w:rsidRPr="00173B47">
        <w:t xml:space="preserve"> analytics. </w:t>
      </w:r>
      <w:proofErr w:type="spellStart"/>
      <w:r w:rsidRPr="00173B47">
        <w:t>Katalon</w:t>
      </w:r>
      <w:proofErr w:type="spellEnd"/>
      <w:r w:rsidRPr="00173B47">
        <w:t xml:space="preserve"> studio also supported the use of exploratory and automated testing, which would be useful for Beacon Inc. in the long and short term future. Finally, I used the free version of Postman. Postman has an easy to use UI, and I found it easy to produce my desired test conditions. Producing informative graphs from the testing results was easy with the use of the monitoring tool. Postman also supports exploratory testing through basic requests and automated testing through the monitoring tool. Postman was the API testing tool that I chose to fully test a variety of different sized VM’s due to its ease of use, and a wide array of features.</w:t>
      </w:r>
    </w:p>
    <w:p w:rsidR="006F192F" w:rsidRDefault="006F192F" w:rsidP="006F192F">
      <w:r>
        <w:t>For the development of the cost and risk analysis, Microsoft Excel was used. I decided that Microsoft Excel was the best tool to use for the creation of the cost analysis as I could use a formula to keep a tally of the current cost of a cloud solution. For the risk analysis Excel was used due to presenting the different standards and cloud vendor information clearly. Compared to other similar software such as Google sheets, Excel does not bring any additional functionality, but to more accessible to a greater number of users. For example</w:t>
      </w:r>
      <w:r>
        <w:t>,</w:t>
      </w:r>
      <w:r>
        <w:t xml:space="preserve"> if a non-google user wanted to edit the cost analysis they would need to sign in with a google account within fourteen days, otherwise there access would be revoked.</w:t>
      </w:r>
    </w:p>
    <w:p w:rsidR="006F192F" w:rsidRDefault="006F192F" w:rsidP="006F192F">
      <w:r>
        <w:t>For the development of the internal and cloud infrastructure diagrams, Microsoft PowerPoint was the primary development tool alongside Google Slides. Microsoft PowerPoint was used as the primary development tool for the diagrams as I had better usability when designing detailed diagrams. As well as the accessibility discussed previously. I utilised the Microsoft PowerPoint google cloud asset library and the google slides version of the Google cloud asset library. I chose to use both as I discovered that not all of the solution icons were available within the PowerPoint version when compared to the google slides version which had a wider variety of icons available.</w:t>
      </w:r>
    </w:p>
    <w:p w:rsidR="006F192F" w:rsidRDefault="006F192F" w:rsidP="006F192F">
      <w:r>
        <w:t>For project management I originally used Workstreams to develop and utilise a SCRUM board, but once I started to develop the SCRUM board it was inflexible, as you could only have three bins, “Planned”, “In Progress”, and “Completed”, this proved to be less than optimal as I required a testing phase and backlog, which is why I decided to use Trello instead. Trello allowed me to use multiple bins and had a cleaner UI so it was easier to understand my current situation.</w:t>
      </w:r>
    </w:p>
    <w:p w:rsidR="006F192F" w:rsidRDefault="006F192F" w:rsidP="00841A1F">
      <w:r>
        <w:t xml:space="preserve">Trello allowed me to set deadlines for tasks, add bins, and colour code tasks into groups. Additionally, Trello allowed me to add members to the board, therefore my supervisor was added so that we could discuss progress within our weekly meetings. </w:t>
      </w:r>
    </w:p>
    <w:p w:rsidR="006F192F" w:rsidRDefault="006F192F" w:rsidP="00AA4079">
      <w:r>
        <w:t xml:space="preserve">Link to Trello board: </w:t>
      </w:r>
      <w:hyperlink r:id="rId8" w:history="1">
        <w:r w:rsidR="00686AB8" w:rsidRPr="00D8675F">
          <w:rPr>
            <w:rStyle w:val="Hyperlink"/>
          </w:rPr>
          <w:t>https://trello.com/b/Npk66MBv</w:t>
        </w:r>
      </w:hyperlink>
    </w:p>
    <w:p w:rsidR="006F192F" w:rsidRDefault="006F192F" w:rsidP="00841A1F">
      <w:r>
        <w:t>In the development of this project, I also implemented version control software, with the use of GitHub. GitHub was used so that I can roll back to an older version if unfixable errors occur. GitHub fits well with my use of the waterfall model, as I can branch off and develop and test each unit separately and then combine them (pull request) when all units are complete. A unit would usually consist and a type of resource deployment, for example, the VM deployments, or storage deployment. I could also flag errors, suggested improvements, etc</w:t>
      </w:r>
      <w:r>
        <w:t>.</w:t>
      </w:r>
      <w:r>
        <w:t xml:space="preserve"> within GitHub so that I can resolve or develop new ideas later. Ensuring that the deployment of resources is robust.</w:t>
      </w:r>
    </w:p>
    <w:p w:rsidR="00AA4079" w:rsidRDefault="006F192F" w:rsidP="008A74E9">
      <w:r>
        <w:t xml:space="preserve">OneDrive was used throughout my project as a form of documentation sharing with my supervisor and backing up core files. OneDrive was used over other cloud storage providers as my University Office 365 account can link </w:t>
      </w:r>
      <w:r>
        <w:t>to</w:t>
      </w:r>
      <w:r>
        <w:t xml:space="preserve"> other members of the University, making it easier to share documents within.</w:t>
      </w:r>
    </w:p>
    <w:p w:rsidR="00AA4079" w:rsidRPr="00841A1F" w:rsidRDefault="00AA4079" w:rsidP="008A74E9"/>
    <w:p w:rsidR="006F192F" w:rsidRDefault="00AA4079" w:rsidP="00AA4079">
      <w:pPr>
        <w:pStyle w:val="Heading1"/>
      </w:pPr>
      <w:bookmarkStart w:id="18" w:name="_Toc5390765"/>
      <w:r>
        <w:t>Design, Development and Evaluation</w:t>
      </w:r>
      <w:bookmarkEnd w:id="18"/>
      <w:r>
        <w:t xml:space="preserve"> </w:t>
      </w:r>
    </w:p>
    <w:p w:rsidR="00AA4079" w:rsidRDefault="00AA4079" w:rsidP="00AA4079">
      <w:pPr>
        <w:pStyle w:val="Heading2"/>
      </w:pPr>
      <w:bookmarkStart w:id="19" w:name="_Toc5390766"/>
      <w:r>
        <w:t>Requirements elicitation, collection and analysis</w:t>
      </w:r>
      <w:bookmarkEnd w:id="19"/>
    </w:p>
    <w:p w:rsidR="00AA4079" w:rsidRPr="00841A1F" w:rsidRDefault="00AA4079" w:rsidP="008A74E9">
      <w:r>
        <w:t xml:space="preserve">There was a high amount of resource gathering at the start of my project, due to the </w:t>
      </w:r>
      <w:proofErr w:type="spellStart"/>
      <w:r>
        <w:t>the</w:t>
      </w:r>
      <w:proofErr w:type="spellEnd"/>
      <w:r>
        <w:t xml:space="preserve"> type of project I am undertaking and the methodology I am following. The first form of requirement</w:t>
      </w:r>
      <w:r>
        <w:t xml:space="preserve"> gathering I undertook was Understanding what resources Beacon Inc current have. This was an important starting point to understand what is currently required for the business</w:t>
      </w:r>
      <w:r>
        <w:t xml:space="preserve"> to function. This was </w:t>
      </w:r>
      <w:r>
        <w:t>achieve</w:t>
      </w:r>
      <w:r>
        <w:t xml:space="preserve"> with face to face meetings with Beacon Inc where</w:t>
      </w:r>
      <w:r>
        <w:t xml:space="preserve"> it was also made clear what resources they desire to be deployed within their cloud environment. These resources included two </w:t>
      </w:r>
      <w:r>
        <w:t xml:space="preserve">apache web servers and SQL server, VPN capability, container storage, </w:t>
      </w:r>
      <w:r>
        <w:t xml:space="preserve">and Identity Access Management (IAM). </w:t>
      </w:r>
      <w:r>
        <w:t xml:space="preserve">Within these face to face meetings I also </w:t>
      </w:r>
      <w:r w:rsidR="00861D59">
        <w:t>gained insight into how much traffic they were expecting</w:t>
      </w:r>
      <w:r w:rsidR="00861D59">
        <w:t xml:space="preserve"> and what data is expected to be migrated into the cloud. This</w:t>
      </w:r>
      <w:r w:rsidR="00861D59">
        <w:t xml:space="preserve"> helped me plan the specification of resources and better plan the cost of the cloud migration.</w:t>
      </w:r>
      <w:r w:rsidR="00861D59">
        <w:t xml:space="preserve"> The previous </w:t>
      </w:r>
      <w:r w:rsidR="000E23F9">
        <w:t>literature</w:t>
      </w:r>
      <w:r w:rsidR="00861D59">
        <w:t xml:space="preserve"> review was helpful in ensuring </w:t>
      </w:r>
      <w:r w:rsidR="00861D59">
        <w:t>I avoided common drawbacks of cloud computing such as uptime and security. This lead me to develop a cost and risk analysis of the top four cloud vendors</w:t>
      </w:r>
      <w:r w:rsidR="00D23FB9">
        <w:t>, so an easy comparison could be made between them</w:t>
      </w:r>
      <w:r w:rsidR="000E23F9">
        <w:t xml:space="preserve">. Gathering data for the risk analysis was mainly done </w:t>
      </w:r>
      <w:r w:rsidR="000E23F9">
        <w:t>by looking at the certifications, standards, and regulations that the cloud vendor adheres to</w:t>
      </w:r>
      <w:r w:rsidR="000E23F9">
        <w:t xml:space="preserve">. This is </w:t>
      </w:r>
      <w:r w:rsidR="000E23F9">
        <w:t xml:space="preserve">widely </w:t>
      </w:r>
      <w:r w:rsidR="000E23F9">
        <w:t>accepted as the best way to measure the security of a cloud vendor</w:t>
      </w:r>
      <w:r w:rsidR="000E23F9">
        <w:t>, as the organisations conducting the standards are given the required access to conduct their investigation</w:t>
      </w:r>
      <w:r w:rsidR="000E23F9">
        <w:t>.</w:t>
      </w:r>
      <w:r w:rsidR="000E23F9">
        <w:t xml:space="preserve"> The</w:t>
      </w:r>
      <w:r w:rsidR="000E23F9">
        <w:t xml:space="preserve"> information required to develop the risk analysis was through a variety of mediums. Mainly </w:t>
      </w:r>
      <w:r w:rsidR="000E23F9">
        <w:t>through</w:t>
      </w:r>
      <w:r w:rsidR="000E23F9">
        <w:t xml:space="preserve"> cloud vendor documentation as this ensures that the information is up to date and accurate. I also utilised the cloud providers </w:t>
      </w:r>
      <w:r w:rsidR="000E23F9">
        <w:t xml:space="preserve">support chat and email </w:t>
      </w:r>
      <w:r w:rsidR="0079460C">
        <w:t>comm</w:t>
      </w:r>
      <w:r w:rsidR="0079460C">
        <w:t>unications, as a form of gathering reliable, up to date information about the cloud vendors.</w:t>
      </w:r>
    </w:p>
    <w:p w:rsidR="00686AB8" w:rsidRDefault="006C003E" w:rsidP="002B0303">
      <w:pPr>
        <w:pStyle w:val="Heading3"/>
      </w:pPr>
      <w:bookmarkStart w:id="20" w:name="_Toc5390767"/>
      <w:r w:rsidRPr="006C003E">
        <mc:AlternateContent>
          <mc:Choice Requires="wpg">
            <w:drawing>
              <wp:anchor distT="0" distB="0" distL="114300" distR="114300" simplePos="0" relativeHeight="251672576" behindDoc="0" locked="0" layoutInCell="1" allowOverlap="1" wp14:anchorId="07851A67" wp14:editId="316F1AA7">
                <wp:simplePos x="0" y="0"/>
                <wp:positionH relativeFrom="margin">
                  <wp:align>center</wp:align>
                </wp:positionH>
                <wp:positionV relativeFrom="paragraph">
                  <wp:posOffset>230170</wp:posOffset>
                </wp:positionV>
                <wp:extent cx="6858001" cy="5008127"/>
                <wp:effectExtent l="0" t="0" r="0" b="2540"/>
                <wp:wrapNone/>
                <wp:docPr id="11" name="Group 10">
                  <a:extLst xmlns:a="http://schemas.openxmlformats.org/drawingml/2006/main">
                    <a:ext uri="{FF2B5EF4-FFF2-40B4-BE49-F238E27FC236}">
                      <a16:creationId xmlns:a16="http://schemas.microsoft.com/office/drawing/2014/main" id="{C33E7E28-C6DD-4169-8A8E-73B838C7B1AC}"/>
                    </a:ext>
                  </a:extLst>
                </wp:docPr>
                <wp:cNvGraphicFramePr/>
                <a:graphic xmlns:a="http://schemas.openxmlformats.org/drawingml/2006/main">
                  <a:graphicData uri="http://schemas.microsoft.com/office/word/2010/wordprocessingGroup">
                    <wpg:wgp>
                      <wpg:cNvGrpSpPr/>
                      <wpg:grpSpPr>
                        <a:xfrm>
                          <a:off x="0" y="0"/>
                          <a:ext cx="6858001" cy="5008127"/>
                          <a:chOff x="0" y="0"/>
                          <a:chExt cx="6858001" cy="5008127"/>
                        </a:xfrm>
                      </wpg:grpSpPr>
                      <pic:pic xmlns:pic="http://schemas.openxmlformats.org/drawingml/2006/picture">
                        <pic:nvPicPr>
                          <pic:cNvPr id="2" name="Picture 2">
                            <a:extLst>
                              <a:ext uri="{FF2B5EF4-FFF2-40B4-BE49-F238E27FC236}">
                                <a16:creationId xmlns:a16="http://schemas.microsoft.com/office/drawing/2014/main" id="{19FB61B5-E554-4D7C-9651-1F94015BAB6B}"/>
                              </a:ext>
                            </a:extLst>
                          </pic:cNvPr>
                          <pic:cNvPicPr>
                            <a:picLocks noChangeAspect="1"/>
                          </pic:cNvPicPr>
                        </pic:nvPicPr>
                        <pic:blipFill>
                          <a:blip r:embed="rId9"/>
                          <a:stretch>
                            <a:fillRect/>
                          </a:stretch>
                        </pic:blipFill>
                        <pic:spPr>
                          <a:xfrm>
                            <a:off x="1" y="0"/>
                            <a:ext cx="6858000" cy="1512220"/>
                          </a:xfrm>
                          <a:prstGeom prst="rect">
                            <a:avLst/>
                          </a:prstGeom>
                        </pic:spPr>
                      </pic:pic>
                      <pic:pic xmlns:pic="http://schemas.openxmlformats.org/drawingml/2006/picture">
                        <pic:nvPicPr>
                          <pic:cNvPr id="3" name="Picture 3">
                            <a:extLst>
                              <a:ext uri="{FF2B5EF4-FFF2-40B4-BE49-F238E27FC236}">
                                <a16:creationId xmlns:a16="http://schemas.microsoft.com/office/drawing/2014/main" id="{7B6255E0-97B6-47EA-BADE-56ED309A771D}"/>
                              </a:ext>
                            </a:extLst>
                          </pic:cNvPr>
                          <pic:cNvPicPr>
                            <a:picLocks noChangeAspect="1"/>
                          </pic:cNvPicPr>
                        </pic:nvPicPr>
                        <pic:blipFill>
                          <a:blip r:embed="rId10"/>
                          <a:stretch>
                            <a:fillRect/>
                          </a:stretch>
                        </pic:blipFill>
                        <pic:spPr>
                          <a:xfrm>
                            <a:off x="0" y="1512220"/>
                            <a:ext cx="6858001" cy="3495907"/>
                          </a:xfrm>
                          <a:prstGeom prst="rect">
                            <a:avLst/>
                          </a:prstGeom>
                        </pic:spPr>
                      </pic:pic>
                    </wpg:wgp>
                  </a:graphicData>
                </a:graphic>
              </wp:anchor>
            </w:drawing>
          </mc:Choice>
          <mc:Fallback>
            <w:pict>
              <v:group w14:anchorId="421EF7F3" id="Group 10" o:spid="_x0000_s1026" style="position:absolute;margin-left:0;margin-top:18.1pt;width:540pt;height:394.35pt;z-index:251672576;mso-position-horizontal:center;mso-position-horizontal-relative:margin" coordsize="68580,50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8580;height:15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">
                  <v:imagedata r:id="rId11" o:title=""/>
                </v:shape>
                <v:shape id="Picture 3" o:spid="_x0000_s1028" type="#_x0000_t75" style="position:absolute;top:15122;width:68580;height:3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">
                  <v:imagedata r:id="rId12" o:title=""/>
                </v:shape>
                <w10:wrap anchorx="margin"/>
              </v:group>
            </w:pict>
          </mc:Fallback>
        </mc:AlternateContent>
      </w:r>
      <w:r w:rsidR="00686AB8">
        <w:t>Risk Analysis Diagram</w:t>
      </w:r>
      <w:bookmarkEnd w:id="20"/>
    </w:p>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A74E9" w:rsidP="00841A1F">
      <w:r>
        <w:rPr>
          <w:noProof/>
        </w:rPr>
        <mc:AlternateContent>
          <mc:Choice Requires="wps">
            <w:drawing>
              <wp:anchor distT="0" distB="0" distL="114300" distR="114300" simplePos="0" relativeHeight="251666432" behindDoc="0" locked="0" layoutInCell="1" allowOverlap="1" wp14:anchorId="34E33735" wp14:editId="0BC9B3F7">
                <wp:simplePos x="0" y="0"/>
                <wp:positionH relativeFrom="column">
                  <wp:posOffset>-563245</wp:posOffset>
                </wp:positionH>
                <wp:positionV relativeFrom="paragraph">
                  <wp:posOffset>7330440</wp:posOffset>
                </wp:positionV>
                <wp:extent cx="68580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rsidR="008A74E9" w:rsidRPr="007C08C1" w:rsidRDefault="008A74E9" w:rsidP="008A74E9">
                            <w:pPr>
                              <w:pStyle w:val="Caption"/>
                            </w:pPr>
                            <w:r>
                              <w:t xml:space="preserve">Table </w:t>
                            </w:r>
                            <w:r>
                              <w:fldChar w:fldCharType="begin"/>
                            </w:r>
                            <w:r>
                              <w:instrText xml:space="preserve"> SEQ Table \* ARABIC </w:instrText>
                            </w:r>
                            <w:r>
                              <w:fldChar w:fldCharType="separate"/>
                            </w:r>
                            <w:r w:rsidR="00D56610">
                              <w:rPr>
                                <w:noProof/>
                              </w:rPr>
                              <w:t>1</w:t>
                            </w:r>
                            <w:r>
                              <w:fldChar w:fldCharType="end"/>
                            </w:r>
                            <w:r>
                              <w:t xml:space="preserve"> Risk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E33735" id="_x0000_t202" coordsize="21600,21600" o:spt="202" path="m,l,21600r21600,l21600,xe">
                <v:stroke joinstyle="miter"/>
                <v:path gradientshapeok="t" o:connecttype="rect"/>
              </v:shapetype>
              <v:shape id="Text Box 16" o:spid="_x0000_s1026" type="#_x0000_t202" style="position:absolute;margin-left:-44.35pt;margin-top:577.2pt;width:54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" stroked="f">
                <v:textbox style="mso-fit-shape-to-text:t" inset="0,0,0,0">
                  <w:txbxContent>
                    <w:p w:rsidR="008A74E9" w:rsidRPr="007C08C1" w:rsidRDefault="008A74E9" w:rsidP="008A74E9">
                      <w:pPr>
                        <w:pStyle w:val="Caption"/>
                      </w:pPr>
                      <w:r>
                        <w:t xml:space="preserve">Table </w:t>
                      </w:r>
                      <w:r>
                        <w:fldChar w:fldCharType="begin"/>
                      </w:r>
                      <w:r>
                        <w:instrText xml:space="preserve"> SEQ Table \* ARABIC </w:instrText>
                      </w:r>
                      <w:r>
                        <w:fldChar w:fldCharType="separate"/>
                      </w:r>
                      <w:r w:rsidR="00D56610">
                        <w:rPr>
                          <w:noProof/>
                        </w:rPr>
                        <w:t>1</w:t>
                      </w:r>
                      <w:r>
                        <w:fldChar w:fldCharType="end"/>
                      </w:r>
                      <w:r>
                        <w:t xml:space="preserve"> Risk Analysis</w:t>
                      </w:r>
                    </w:p>
                  </w:txbxContent>
                </v:textbox>
              </v:shape>
            </w:pict>
          </mc:Fallback>
        </mc:AlternateContent>
      </w:r>
    </w:p>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6C003E" w:rsidP="00841A1F">
      <w:r w:rsidRPr="006C003E">
        <mc:AlternateContent>
          <mc:Choice Requires="wpg">
            <w:drawing>
              <wp:anchor distT="0" distB="0" distL="114300" distR="114300" simplePos="0" relativeHeight="251674624" behindDoc="0" locked="0" layoutInCell="1" allowOverlap="1" wp14:anchorId="7CABD39C" wp14:editId="080A317D">
                <wp:simplePos x="0" y="0"/>
                <wp:positionH relativeFrom="margin">
                  <wp:align>center</wp:align>
                </wp:positionH>
                <wp:positionV relativeFrom="paragraph">
                  <wp:posOffset>-170822</wp:posOffset>
                </wp:positionV>
                <wp:extent cx="6858002" cy="7270931"/>
                <wp:effectExtent l="0" t="0" r="0" b="6350"/>
                <wp:wrapNone/>
                <wp:docPr id="19" name="Group 1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858002" cy="7270931"/>
                          <a:chOff x="0" y="0"/>
                          <a:chExt cx="6858002" cy="7270931"/>
                        </a:xfrm>
                      </wpg:grpSpPr>
                      <pic:pic xmlns:pic="http://schemas.openxmlformats.org/drawingml/2006/picture">
                        <pic:nvPicPr>
                          <pic:cNvPr id="20" name="Picture 20">
                            <a:extLst/>
                          </pic:cNvPr>
                          <pic:cNvPicPr>
                            <a:picLocks noChangeAspect="1"/>
                          </pic:cNvPicPr>
                        </pic:nvPicPr>
                        <pic:blipFill>
                          <a:blip r:embed="rId13"/>
                          <a:stretch>
                            <a:fillRect/>
                          </a:stretch>
                        </pic:blipFill>
                        <pic:spPr>
                          <a:xfrm>
                            <a:off x="0" y="0"/>
                            <a:ext cx="6858000" cy="3627095"/>
                          </a:xfrm>
                          <a:prstGeom prst="rect">
                            <a:avLst/>
                          </a:prstGeom>
                        </pic:spPr>
                      </pic:pic>
                      <pic:pic xmlns:pic="http://schemas.openxmlformats.org/drawingml/2006/picture">
                        <pic:nvPicPr>
                          <pic:cNvPr id="21" name="Picture 21">
                            <a:extLst/>
                          </pic:cNvPr>
                          <pic:cNvPicPr>
                            <a:picLocks noChangeAspect="1"/>
                          </pic:cNvPicPr>
                        </pic:nvPicPr>
                        <pic:blipFill>
                          <a:blip r:embed="rId14"/>
                          <a:stretch>
                            <a:fillRect/>
                          </a:stretch>
                        </pic:blipFill>
                        <pic:spPr>
                          <a:xfrm>
                            <a:off x="2" y="3627095"/>
                            <a:ext cx="6858000" cy="3643836"/>
                          </a:xfrm>
                          <a:prstGeom prst="rect">
                            <a:avLst/>
                          </a:prstGeom>
                        </pic:spPr>
                      </pic:pic>
                    </wpg:wgp>
                  </a:graphicData>
                </a:graphic>
              </wp:anchor>
            </w:drawing>
          </mc:Choice>
          <mc:Fallback>
            <w:pict>
              <v:group w14:anchorId="1855B3C0" id="Group 11" o:spid="_x0000_s1026" style="position:absolute;margin-left:0;margin-top:-13.45pt;width:540pt;height:572.5pt;z-index:251674624;mso-position-horizontal:center;mso-position-horizontal-relative:margin" coordsize="68580,72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">
                <v:shape id="Picture 20" o:spid="_x0000_s1027" type="#_x0000_t75" style="position:absolute;width:68580;height:36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">
                  <v:imagedata r:id="rId15" o:title=""/>
                </v:shape>
                <v:shape id="Picture 21" o:spid="_x0000_s1028" type="#_x0000_t75" style="position:absolute;top:36270;width:68580;height:36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">
                  <v:imagedata r:id="rId16" o:title=""/>
                </v:shape>
                <w10:wrap anchorx="margin"/>
              </v:group>
            </w:pict>
          </mc:Fallback>
        </mc:AlternateContent>
      </w:r>
      <w:r w:rsidRPr="006C003E">
        <w:rPr>
          <w:noProof/>
        </w:rPr>
        <w:t xml:space="preserve"> </w:t>
      </w:r>
    </w:p>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41A1F"/>
    <w:p w:rsidR="00841A1F" w:rsidRDefault="00841A1F" w:rsidP="008A74E9"/>
    <w:p w:rsidR="008A74E9" w:rsidRDefault="008A74E9" w:rsidP="008A74E9"/>
    <w:p w:rsidR="008A74E9" w:rsidRDefault="008A74E9" w:rsidP="008A74E9"/>
    <w:p w:rsidR="008A74E9" w:rsidRDefault="008A74E9" w:rsidP="008A74E9"/>
    <w:p w:rsidR="008A74E9" w:rsidRDefault="008A74E9" w:rsidP="008A74E9"/>
    <w:p w:rsidR="008A74E9" w:rsidRDefault="006C003E" w:rsidP="008A74E9">
      <w:r>
        <w:rPr>
          <w:noProof/>
        </w:rPr>
        <mc:AlternateContent>
          <mc:Choice Requires="wps">
            <w:drawing>
              <wp:anchor distT="0" distB="0" distL="114300" distR="114300" simplePos="0" relativeHeight="251670528" behindDoc="0" locked="0" layoutInCell="1" allowOverlap="1" wp14:anchorId="7CAAF5E0" wp14:editId="45A785EA">
                <wp:simplePos x="0" y="0"/>
                <wp:positionH relativeFrom="margin">
                  <wp:align>center</wp:align>
                </wp:positionH>
                <wp:positionV relativeFrom="paragraph">
                  <wp:posOffset>267467</wp:posOffset>
                </wp:positionV>
                <wp:extent cx="68580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rsidR="00D56610" w:rsidRPr="009C7CA1" w:rsidRDefault="00D56610" w:rsidP="00D56610">
                            <w:pPr>
                              <w:pStyle w:val="Caption"/>
                            </w:pPr>
                            <w:r>
                              <w:t>Table 1 Risk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AF5E0" id="Text Box 18" o:spid="_x0000_s1027" type="#_x0000_t202" style="position:absolute;margin-left:0;margin-top:21.05pt;width:540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xJWLQIAAGY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" stroked="f">
                <v:textbox style="mso-fit-shape-to-text:t" inset="0,0,0,0">
                  <w:txbxContent>
                    <w:p w:rsidR="00D56610" w:rsidRPr="009C7CA1" w:rsidRDefault="00D56610" w:rsidP="00D56610">
                      <w:pPr>
                        <w:pStyle w:val="Caption"/>
                      </w:pPr>
                      <w:r>
                        <w:t>Table 1 Risk Analysis</w:t>
                      </w:r>
                    </w:p>
                  </w:txbxContent>
                </v:textbox>
                <w10:wrap anchorx="margin"/>
              </v:shape>
            </w:pict>
          </mc:Fallback>
        </mc:AlternateContent>
      </w:r>
    </w:p>
    <w:p w:rsidR="008A74E9" w:rsidRDefault="008A74E9" w:rsidP="00841A1F"/>
    <w:p w:rsidR="00413B52" w:rsidRDefault="00413B52" w:rsidP="008A74E9">
      <w:r>
        <w:t xml:space="preserve">The above risk analysis (Table 1) displays the various regulations, certifications, and standards the four chosen cloud vendors adhere to. The </w:t>
      </w:r>
      <w:r w:rsidR="006C003E">
        <w:t>regulations</w:t>
      </w:r>
      <w:r>
        <w:t>, certifications, and standards are organised into five groups</w:t>
      </w:r>
      <w:r w:rsidR="006C003E">
        <w:t xml:space="preserve"> based on jurisdiction</w:t>
      </w:r>
      <w:r>
        <w:t xml:space="preserve">, </w:t>
      </w:r>
      <w:r w:rsidR="006C003E">
        <w:t>globally (Peach)</w:t>
      </w:r>
      <w:r>
        <w:t xml:space="preserve">, European </w:t>
      </w:r>
      <w:r w:rsidR="006C003E">
        <w:t>U</w:t>
      </w:r>
      <w:r>
        <w:t>nion</w:t>
      </w:r>
      <w:r w:rsidR="006C003E">
        <w:t xml:space="preserve"> (Dark grey)</w:t>
      </w:r>
      <w:r>
        <w:t xml:space="preserve">, </w:t>
      </w:r>
      <w:r w:rsidR="009C603F">
        <w:t xml:space="preserve">and the </w:t>
      </w:r>
      <w:r>
        <w:t xml:space="preserve">United </w:t>
      </w:r>
      <w:r w:rsidR="006C003E">
        <w:t>K</w:t>
      </w:r>
      <w:r>
        <w:t>ingdom</w:t>
      </w:r>
      <w:r w:rsidR="006C003E">
        <w:t xml:space="preserve"> (Light grey).</w:t>
      </w:r>
      <w:r w:rsidR="009C603F">
        <w:t xml:space="preserve"> Microsoft Azure was open about the resources that the certifications do not cover, this number was surprisingly high for standards such as ISO 22301. Overall the cloud vendor </w:t>
      </w:r>
      <w:r w:rsidR="004803AD">
        <w:t>with</w:t>
      </w:r>
      <w:r w:rsidR="009C603F">
        <w:t xml:space="preserve"> the most relevant standards, certifications and regulation adherence was </w:t>
      </w:r>
      <w:r w:rsidR="004803AD">
        <w:t>Microsoft</w:t>
      </w:r>
      <w:r w:rsidR="009C603F">
        <w:t xml:space="preserve"> Azure (20) followed by Amazon Web Services (17) and IBM Cloud (17)</w:t>
      </w:r>
      <w:r w:rsidR="004803AD">
        <w:t xml:space="preserve"> and in last place was Google Cloud (16). Google cloud misses out with core standardisations such as ISO 9001 which is alarming to many business as this globally recognised quality standard,</w:t>
      </w:r>
      <w:r w:rsidR="00AE1C85">
        <w:t xml:space="preserve"> and</w:t>
      </w:r>
      <w:r w:rsidR="004803AD">
        <w:t xml:space="preserve"> is common amongst many cloud providers.</w:t>
      </w:r>
    </w:p>
    <w:p w:rsidR="00D23FB9" w:rsidRPr="00841A1F" w:rsidRDefault="00686AB8" w:rsidP="008A74E9">
      <w:r>
        <w:t>The cost a</w:t>
      </w:r>
      <w:r>
        <w:t xml:space="preserve">nalysis information was sourced from cloud vendor supplied documentation and cost calculators, and in some </w:t>
      </w:r>
      <w:r>
        <w:t>cases deploying the resources</w:t>
      </w:r>
      <w:r w:rsidR="00D23FB9">
        <w:t xml:space="preserve">, as this would warn the user of the cost just before the resource is deployed, if no documentation </w:t>
      </w:r>
      <w:r w:rsidR="00D23FB9">
        <w:t>can be found elsewhere.</w:t>
      </w:r>
      <w:r w:rsidR="00AE1C85">
        <w:t xml:space="preserve"> Vast research was put into selecting the correct resources for Beacon Inc, which derived from face to face meeting with Beacon Inc, and researching the</w:t>
      </w:r>
      <w:bookmarkStart w:id="21" w:name="_GoBack"/>
      <w:bookmarkEnd w:id="21"/>
      <w:r w:rsidR="00AE1C85">
        <w:t xml:space="preserve"> documentation within the cloud vendors websites.</w:t>
      </w:r>
      <w:r w:rsidR="00D23FB9">
        <w:t xml:space="preserve"> </w:t>
      </w:r>
    </w:p>
    <w:p w:rsidR="00D94DDF" w:rsidRDefault="00D94DDF" w:rsidP="00D94DDF">
      <w:pPr>
        <w:pStyle w:val="Heading3"/>
        <w:sectPr w:rsidR="00D94DDF" w:rsidSect="00D94DDF">
          <w:headerReference w:type="default" r:id="rId17"/>
          <w:footerReference w:type="default" r:id="rId18"/>
          <w:pgSz w:w="11906" w:h="16838"/>
          <w:pgMar w:top="1440" w:right="1440" w:bottom="1440" w:left="1440" w:header="708" w:footer="708" w:gutter="0"/>
          <w:cols w:space="708"/>
          <w:docGrid w:linePitch="360"/>
        </w:sectPr>
      </w:pPr>
      <w:bookmarkStart w:id="22" w:name="_Toc5390768"/>
    </w:p>
    <w:p w:rsidR="00413B52" w:rsidRDefault="00413B52" w:rsidP="00413B52">
      <w:pPr>
        <w:pStyle w:val="Heading3"/>
      </w:pPr>
      <w:r w:rsidRPr="00D94DDF">
        <w:drawing>
          <wp:anchor distT="0" distB="0" distL="114300" distR="114300" simplePos="0" relativeHeight="251662336" behindDoc="1" locked="0" layoutInCell="1" allowOverlap="1" wp14:anchorId="61D1DC84">
            <wp:simplePos x="0" y="0"/>
            <wp:positionH relativeFrom="margin">
              <wp:align>center</wp:align>
            </wp:positionH>
            <wp:positionV relativeFrom="paragraph">
              <wp:posOffset>286224</wp:posOffset>
            </wp:positionV>
            <wp:extent cx="10113010" cy="3667125"/>
            <wp:effectExtent l="0" t="0" r="2540" b="9525"/>
            <wp:wrapTight wrapText="bothSides">
              <wp:wrapPolygon edited="0">
                <wp:start x="0" y="0"/>
                <wp:lineTo x="0" y="21544"/>
                <wp:lineTo x="21565" y="21544"/>
                <wp:lineTo x="21565" y="0"/>
                <wp:lineTo x="0" y="0"/>
              </wp:wrapPolygon>
            </wp:wrapTight>
            <wp:docPr id="4" name="Picture 3">
              <a:extLst xmlns:a="http://schemas.openxmlformats.org/drawingml/2006/main">
                <a:ext uri="{FF2B5EF4-FFF2-40B4-BE49-F238E27FC236}">
                  <a16:creationId xmlns:a16="http://schemas.microsoft.com/office/drawing/2014/main" id="{47177AB5-8A9C-4AFC-AA21-63F619BD1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177AB5-8A9C-4AFC-AA21-63F619BD1569}"/>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113010" cy="3667125"/>
                    </a:xfrm>
                    <a:prstGeom prst="rect">
                      <a:avLst/>
                    </a:prstGeom>
                  </pic:spPr>
                </pic:pic>
              </a:graphicData>
            </a:graphic>
            <wp14:sizeRelH relativeFrom="margin">
              <wp14:pctWidth>0</wp14:pctWidth>
            </wp14:sizeRelH>
            <wp14:sizeRelV relativeFrom="margin">
              <wp14:pctHeight>0</wp14:pctHeight>
            </wp14:sizeRelV>
          </wp:anchor>
        </w:drawing>
      </w:r>
      <w:r>
        <w:t>Cost Analysis Diagram</w:t>
      </w:r>
    </w:p>
    <w:p w:rsidR="00D94DDF" w:rsidRDefault="00D94DDF" w:rsidP="00D94DDF">
      <w:pPr>
        <w:pStyle w:val="Heading3"/>
      </w:pPr>
    </w:p>
    <w:p w:rsidR="00D94DDF" w:rsidRDefault="00D94DDF" w:rsidP="00D94DDF">
      <w:pPr>
        <w:pStyle w:val="Heading3"/>
      </w:pPr>
    </w:p>
    <w:p w:rsidR="00D94DDF" w:rsidRDefault="00D94DDF" w:rsidP="00D94DDF">
      <w:pPr>
        <w:pStyle w:val="Heading3"/>
      </w:pPr>
    </w:p>
    <w:p w:rsidR="00D94DDF" w:rsidRDefault="00D94DDF">
      <w:pPr>
        <w:rPr>
          <w:rFonts w:asciiTheme="majorHAnsi" w:eastAsiaTheme="majorEastAsia" w:hAnsiTheme="majorHAnsi" w:cstheme="majorBidi"/>
          <w:color w:val="1F3763" w:themeColor="accent1" w:themeShade="7F"/>
          <w:sz w:val="24"/>
          <w:szCs w:val="24"/>
        </w:rPr>
      </w:pPr>
      <w:r>
        <w:br w:type="page"/>
      </w:r>
    </w:p>
    <w:p w:rsidR="00D94DDF" w:rsidRDefault="00D94DDF" w:rsidP="00D94DDF">
      <w:pPr>
        <w:pStyle w:val="Heading3"/>
      </w:pPr>
      <w:r>
        <w:rPr>
          <w:noProof/>
        </w:rPr>
        <w:drawing>
          <wp:anchor distT="0" distB="0" distL="114300" distR="114300" simplePos="0" relativeHeight="251663360" behindDoc="1" locked="0" layoutInCell="1" allowOverlap="1" wp14:anchorId="7A6A85F3">
            <wp:simplePos x="0" y="0"/>
            <wp:positionH relativeFrom="margin">
              <wp:align>center</wp:align>
            </wp:positionH>
            <wp:positionV relativeFrom="paragraph">
              <wp:posOffset>328</wp:posOffset>
            </wp:positionV>
            <wp:extent cx="10102850" cy="4017645"/>
            <wp:effectExtent l="0" t="0" r="0" b="1905"/>
            <wp:wrapTight wrapText="bothSides">
              <wp:wrapPolygon edited="0">
                <wp:start x="0" y="0"/>
                <wp:lineTo x="0" y="21508"/>
                <wp:lineTo x="21546" y="21508"/>
                <wp:lineTo x="215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102850" cy="4017645"/>
                    </a:xfrm>
                    <a:prstGeom prst="rect">
                      <a:avLst/>
                    </a:prstGeom>
                  </pic:spPr>
                </pic:pic>
              </a:graphicData>
            </a:graphic>
            <wp14:sizeRelH relativeFrom="margin">
              <wp14:pctWidth>0</wp14:pctWidth>
            </wp14:sizeRelH>
            <wp14:sizeRelV relativeFrom="margin">
              <wp14:pctHeight>0</wp14:pctHeight>
            </wp14:sizeRelV>
          </wp:anchor>
        </w:drawing>
      </w:r>
    </w:p>
    <w:p w:rsidR="00D94DDF" w:rsidRDefault="00D94DDF" w:rsidP="00D94DDF"/>
    <w:p w:rsidR="00D94DDF" w:rsidRDefault="00D94DDF" w:rsidP="00D94DDF"/>
    <w:p w:rsidR="00D94DDF" w:rsidRDefault="00D94DDF" w:rsidP="00D94DDF"/>
    <w:p w:rsidR="00D94DDF" w:rsidRDefault="00D94DDF" w:rsidP="00D94DDF"/>
    <w:p w:rsidR="00D94DDF" w:rsidRDefault="00D94DDF" w:rsidP="00D94DDF"/>
    <w:p w:rsidR="00D94DDF" w:rsidRDefault="008A74E9" w:rsidP="00D94DDF">
      <w:r>
        <w:rPr>
          <w:noProof/>
        </w:rPr>
        <mc:AlternateContent>
          <mc:Choice Requires="wps">
            <w:drawing>
              <wp:anchor distT="0" distB="0" distL="114300" distR="114300" simplePos="0" relativeHeight="251668480" behindDoc="1" locked="0" layoutInCell="1" allowOverlap="1" wp14:anchorId="515EC28A" wp14:editId="3B5A18FA">
                <wp:simplePos x="0" y="0"/>
                <wp:positionH relativeFrom="column">
                  <wp:posOffset>-607060</wp:posOffset>
                </wp:positionH>
                <wp:positionV relativeFrom="paragraph">
                  <wp:posOffset>2772410</wp:posOffset>
                </wp:positionV>
                <wp:extent cx="1006792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0067925" cy="635"/>
                        </a:xfrm>
                        <a:prstGeom prst="rect">
                          <a:avLst/>
                        </a:prstGeom>
                        <a:solidFill>
                          <a:prstClr val="white"/>
                        </a:solidFill>
                        <a:ln>
                          <a:noFill/>
                        </a:ln>
                      </wps:spPr>
                      <wps:txbx>
                        <w:txbxContent>
                          <w:p w:rsidR="008A74E9" w:rsidRPr="00DA66A7" w:rsidRDefault="008A74E9" w:rsidP="008A74E9">
                            <w:pPr>
                              <w:pStyle w:val="Caption"/>
                              <w:rPr>
                                <w:noProof/>
                              </w:rPr>
                            </w:pPr>
                            <w:r>
                              <w:t xml:space="preserve">Table </w:t>
                            </w:r>
                            <w:r w:rsidR="00D56610">
                              <w:t>2</w:t>
                            </w:r>
                            <w:r>
                              <w:t xml:space="preserve"> Cost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EC28A" id="Text Box 17" o:spid="_x0000_s1028" type="#_x0000_t202" style="position:absolute;margin-left:-47.8pt;margin-top:218.3pt;width:792.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" stroked="f">
                <v:textbox style="mso-fit-shape-to-text:t" inset="0,0,0,0">
                  <w:txbxContent>
                    <w:p w:rsidR="008A74E9" w:rsidRPr="00DA66A7" w:rsidRDefault="008A74E9" w:rsidP="008A74E9">
                      <w:pPr>
                        <w:pStyle w:val="Caption"/>
                        <w:rPr>
                          <w:noProof/>
                        </w:rPr>
                      </w:pPr>
                      <w:r>
                        <w:t xml:space="preserve">Table </w:t>
                      </w:r>
                      <w:r w:rsidR="00D56610">
                        <w:t>2</w:t>
                      </w:r>
                      <w:r>
                        <w:t xml:space="preserve"> Cost Analysis</w:t>
                      </w:r>
                    </w:p>
                  </w:txbxContent>
                </v:textbox>
                <w10:wrap type="tight"/>
              </v:shape>
            </w:pict>
          </mc:Fallback>
        </mc:AlternateContent>
      </w:r>
      <w:r w:rsidR="00D94DDF">
        <w:rPr>
          <w:noProof/>
        </w:rPr>
        <w:drawing>
          <wp:anchor distT="0" distB="0" distL="114300" distR="114300" simplePos="0" relativeHeight="251664384" behindDoc="1" locked="0" layoutInCell="1" allowOverlap="1" wp14:anchorId="299942DB">
            <wp:simplePos x="0" y="0"/>
            <wp:positionH relativeFrom="margin">
              <wp:align>center</wp:align>
            </wp:positionH>
            <wp:positionV relativeFrom="paragraph">
              <wp:posOffset>111</wp:posOffset>
            </wp:positionV>
            <wp:extent cx="10067925" cy="2715260"/>
            <wp:effectExtent l="0" t="0" r="9525" b="8890"/>
            <wp:wrapTight wrapText="bothSides">
              <wp:wrapPolygon edited="0">
                <wp:start x="0" y="0"/>
                <wp:lineTo x="0" y="21519"/>
                <wp:lineTo x="21580" y="21519"/>
                <wp:lineTo x="2158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067925" cy="2715260"/>
                    </a:xfrm>
                    <a:prstGeom prst="rect">
                      <a:avLst/>
                    </a:prstGeom>
                  </pic:spPr>
                </pic:pic>
              </a:graphicData>
            </a:graphic>
            <wp14:sizeRelH relativeFrom="margin">
              <wp14:pctWidth>0</wp14:pctWidth>
            </wp14:sizeRelH>
            <wp14:sizeRelV relativeFrom="margin">
              <wp14:pctHeight>0</wp14:pctHeight>
            </wp14:sizeRelV>
          </wp:anchor>
        </w:drawing>
      </w:r>
    </w:p>
    <w:p w:rsidR="00D94DDF" w:rsidRDefault="00D94DDF" w:rsidP="00D94DDF"/>
    <w:p w:rsidR="00D94DDF" w:rsidRPr="00D94DDF" w:rsidRDefault="00D94DDF" w:rsidP="00D94DDF">
      <w:pPr>
        <w:sectPr w:rsidR="00D94DDF" w:rsidRPr="00D94DDF" w:rsidSect="00D94DDF">
          <w:pgSz w:w="16838" w:h="11906" w:orient="landscape"/>
          <w:pgMar w:top="1440" w:right="1440" w:bottom="1440" w:left="1440" w:header="708" w:footer="708" w:gutter="0"/>
          <w:cols w:space="708"/>
          <w:docGrid w:linePitch="360"/>
        </w:sectPr>
      </w:pPr>
    </w:p>
    <w:p w:rsidR="00D94DDF" w:rsidRDefault="00D94DDF" w:rsidP="00D94DDF">
      <w:pPr>
        <w:pStyle w:val="Heading3"/>
      </w:pPr>
    </w:p>
    <w:bookmarkEnd w:id="22"/>
    <w:p w:rsidR="00303E96" w:rsidRDefault="00303E96" w:rsidP="00413B52"/>
    <w:p w:rsidR="00303E96" w:rsidRDefault="00303E96" w:rsidP="008A74E9"/>
    <w:p w:rsidR="00303E96" w:rsidRDefault="00303E96" w:rsidP="006063FF">
      <w:pPr>
        <w:pStyle w:val="Heading2"/>
      </w:pPr>
    </w:p>
    <w:p w:rsidR="006063FF" w:rsidRPr="00A34109" w:rsidRDefault="006063FF" w:rsidP="006063FF">
      <w:pPr>
        <w:pStyle w:val="Heading2"/>
      </w:pPr>
      <w:bookmarkStart w:id="23" w:name="_Toc5390769"/>
      <w:r w:rsidRPr="00A34109">
        <w:t>Diagrams …..</w:t>
      </w:r>
      <w:bookmarkEnd w:id="23"/>
    </w:p>
    <w:p w:rsidR="004E3B42" w:rsidRPr="00A34109" w:rsidRDefault="004E3B42" w:rsidP="00872BE2"/>
    <w:p w:rsidR="00D4482A" w:rsidRPr="00A34109" w:rsidRDefault="00BA55EA" w:rsidP="00BA55EA">
      <w:pPr>
        <w:pStyle w:val="Heading2"/>
      </w:pPr>
      <w:bookmarkStart w:id="24" w:name="_Toc5390770"/>
      <w:r w:rsidRPr="00A34109">
        <w:t xml:space="preserve">Design </w:t>
      </w:r>
      <w:r w:rsidR="00D4482A" w:rsidRPr="00A34109">
        <w:t>…..</w:t>
      </w:r>
      <w:bookmarkEnd w:id="24"/>
    </w:p>
    <w:p w:rsidR="00D4482A" w:rsidRPr="00A34109" w:rsidRDefault="00BA55EA" w:rsidP="00BA55EA">
      <w:pPr>
        <w:pStyle w:val="Heading2"/>
      </w:pPr>
      <w:bookmarkStart w:id="25" w:name="_Toc5390771"/>
      <w:r w:rsidRPr="00A34109">
        <w:t xml:space="preserve">Implementation </w:t>
      </w:r>
      <w:r w:rsidR="00D4482A" w:rsidRPr="00A34109">
        <w:t>…..</w:t>
      </w:r>
      <w:bookmarkEnd w:id="25"/>
    </w:p>
    <w:p w:rsidR="004E3B42" w:rsidRPr="00A34109" w:rsidRDefault="00BA55EA" w:rsidP="00BA55EA">
      <w:pPr>
        <w:pStyle w:val="Heading2"/>
      </w:pPr>
      <w:bookmarkStart w:id="26" w:name="_Toc5390772"/>
      <w:r w:rsidRPr="00A34109">
        <w:t>Evaluation</w:t>
      </w:r>
      <w:r w:rsidR="00D4482A" w:rsidRPr="00A34109">
        <w:t xml:space="preserve"> …..</w:t>
      </w:r>
      <w:bookmarkEnd w:id="26"/>
    </w:p>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295D13" w:rsidRPr="00A34109" w:rsidRDefault="00295D13" w:rsidP="00872BE2"/>
    <w:p w:rsidR="004E3B42" w:rsidRDefault="004E3B42"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Default="00841A1F" w:rsidP="00872BE2"/>
    <w:p w:rsidR="00841A1F" w:rsidRPr="00A34109" w:rsidRDefault="00841A1F"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p w:rsidR="00D4482A" w:rsidRPr="00A34109" w:rsidRDefault="00D4482A" w:rsidP="00872BE2"/>
    <w:bookmarkStart w:id="27" w:name="_Toc5390773" w:displacedByCustomXml="next"/>
    <w:sdt>
      <w:sdtPr>
        <w:rPr>
          <w:rFonts w:asciiTheme="minorHAnsi" w:eastAsiaTheme="minorHAnsi" w:hAnsiTheme="minorHAnsi" w:cstheme="minorBidi"/>
          <w:color w:val="auto"/>
          <w:sz w:val="22"/>
          <w:szCs w:val="22"/>
        </w:rPr>
        <w:id w:val="1191722682"/>
        <w:docPartObj>
          <w:docPartGallery w:val="Bibliographies"/>
          <w:docPartUnique/>
        </w:docPartObj>
      </w:sdtPr>
      <w:sdtContent>
        <w:p w:rsidR="004E3B42" w:rsidRPr="00A34109" w:rsidRDefault="004E3B42">
          <w:pPr>
            <w:pStyle w:val="Heading1"/>
          </w:pPr>
          <w:r w:rsidRPr="00A34109">
            <w:t>Bibliography</w:t>
          </w:r>
          <w:bookmarkEnd w:id="27"/>
        </w:p>
        <w:sdt>
          <w:sdtPr>
            <w:id w:val="111145805"/>
            <w:bibliography/>
          </w:sdtPr>
          <w:sdtContent>
            <w:p w:rsidR="000E23F9" w:rsidRDefault="004E3B42" w:rsidP="000E23F9">
              <w:pPr>
                <w:pStyle w:val="Bibliography"/>
                <w:rPr>
                  <w:noProof/>
                  <w:sz w:val="24"/>
                  <w:szCs w:val="24"/>
                </w:rPr>
              </w:pPr>
              <w:r w:rsidRPr="00A34109">
                <w:fldChar w:fldCharType="begin"/>
              </w:r>
              <w:r w:rsidRPr="00A34109">
                <w:instrText xml:space="preserve"> BIBLIOGRAPHY </w:instrText>
              </w:r>
              <w:r w:rsidRPr="00A34109">
                <w:fldChar w:fldCharType="separate"/>
              </w:r>
              <w:r w:rsidR="000E23F9">
                <w:rPr>
                  <w:noProof/>
                </w:rPr>
                <w:t xml:space="preserve">Aldaine, A., 2018. </w:t>
              </w:r>
              <w:r w:rsidR="000E23F9">
                <w:rPr>
                  <w:i/>
                  <w:iCs/>
                  <w:noProof/>
                </w:rPr>
                <w:t xml:space="preserve">Top 10 API Testing Tools (Details &amp; Updates Done for You!). </w:t>
              </w:r>
              <w:r w:rsidR="000E23F9">
                <w:rPr>
                  <w:noProof/>
                </w:rPr>
                <w:t xml:space="preserve">[Online] </w:t>
              </w:r>
              <w:r w:rsidR="000E23F9">
                <w:rPr>
                  <w:noProof/>
                </w:rPr>
                <w:br/>
                <w:t xml:space="preserve">Available at: </w:t>
              </w:r>
              <w:r w:rsidR="000E23F9">
                <w:rPr>
                  <w:noProof/>
                  <w:u w:val="single"/>
                </w:rPr>
                <w:t>https://medium.com/@alicealdaine/top-10-api-testing-tools-rest-soap-services-5395cb03cfa9</w:t>
              </w:r>
              <w:r w:rsidR="000E23F9">
                <w:rPr>
                  <w:noProof/>
                </w:rPr>
                <w:br/>
                <w:t>[Accessed 1 April 2019].</w:t>
              </w:r>
            </w:p>
            <w:p w:rsidR="000E23F9" w:rsidRDefault="000E23F9" w:rsidP="000E23F9">
              <w:pPr>
                <w:pStyle w:val="Bibliography"/>
                <w:rPr>
                  <w:noProof/>
                </w:rPr>
              </w:pPr>
              <w:r>
                <w:rPr>
                  <w:noProof/>
                </w:rPr>
                <w:t xml:space="preserve">Altorbaq , A., Blix , F. &amp; Sörman , S., 2017. </w:t>
              </w:r>
              <w:r>
                <w:rPr>
                  <w:i/>
                  <w:iCs/>
                  <w:noProof/>
                </w:rPr>
                <w:t xml:space="preserve">Data subject rights in the cloud: A grounded study on data protection assurance in the light of GDPR. </w:t>
              </w:r>
              <w:r>
                <w:rPr>
                  <w:noProof/>
                </w:rPr>
                <w:t xml:space="preserve">[Online] </w:t>
              </w:r>
              <w:r>
                <w:rPr>
                  <w:noProof/>
                </w:rPr>
                <w:br/>
                <w:t xml:space="preserve">Available at: </w:t>
              </w:r>
              <w:r>
                <w:rPr>
                  <w:noProof/>
                  <w:u w:val="single"/>
                </w:rPr>
                <w:t>https://ieeexplore.ieee.org/document/8356406/authors#authors</w:t>
              </w:r>
              <w:r>
                <w:rPr>
                  <w:noProof/>
                </w:rPr>
                <w:br/>
                <w:t>[Accessed 18 October 2018].</w:t>
              </w:r>
            </w:p>
            <w:p w:rsidR="000E23F9" w:rsidRDefault="000E23F9" w:rsidP="000E23F9">
              <w:pPr>
                <w:pStyle w:val="Bibliography"/>
                <w:rPr>
                  <w:noProof/>
                </w:rPr>
              </w:pPr>
              <w:r>
                <w:rPr>
                  <w:noProof/>
                </w:rPr>
                <w:t xml:space="preserve">Bahga, A. &amp; Madisetti, V., 2014. </w:t>
              </w:r>
              <w:r>
                <w:rPr>
                  <w:i/>
                  <w:iCs/>
                  <w:noProof/>
                </w:rPr>
                <w:t xml:space="preserve">Internet of things: A Hands-On Approach. </w:t>
              </w:r>
              <w:r>
                <w:rPr>
                  <w:noProof/>
                </w:rPr>
                <w:t>s.l.:Ashdeep Bahga &amp; Vijay Madisetti.</w:t>
              </w:r>
            </w:p>
            <w:p w:rsidR="000E23F9" w:rsidRDefault="000E23F9" w:rsidP="000E23F9">
              <w:pPr>
                <w:pStyle w:val="Bibliography"/>
                <w:rPr>
                  <w:noProof/>
                </w:rPr>
              </w:pPr>
              <w:r>
                <w:rPr>
                  <w:noProof/>
                </w:rPr>
                <w:t xml:space="preserve">Business Queensland, 2017. </w:t>
              </w:r>
              <w:r>
                <w:rPr>
                  <w:i/>
                  <w:iCs/>
                  <w:noProof/>
                </w:rPr>
                <w:t xml:space="preserve">Benefits of cloud computing. </w:t>
              </w:r>
              <w:r>
                <w:rPr>
                  <w:noProof/>
                </w:rPr>
                <w:t xml:space="preserve">[Online] </w:t>
              </w:r>
              <w:r>
                <w:rPr>
                  <w:noProof/>
                </w:rPr>
                <w:br/>
                <w:t xml:space="preserve">Available at: </w:t>
              </w:r>
              <w:r>
                <w:rPr>
                  <w:noProof/>
                  <w:u w:val="single"/>
                </w:rPr>
                <w:t>https://www.business.qld.gov.au/running-business/it/cloud-computing/benefits</w:t>
              </w:r>
              <w:r>
                <w:rPr>
                  <w:noProof/>
                </w:rPr>
                <w:br/>
                <w:t>[Accessed 15 October 2018].</w:t>
              </w:r>
            </w:p>
            <w:p w:rsidR="000E23F9" w:rsidRDefault="000E23F9" w:rsidP="000E23F9">
              <w:pPr>
                <w:pStyle w:val="Bibliography"/>
                <w:rPr>
                  <w:noProof/>
                </w:rPr>
              </w:pPr>
              <w:r>
                <w:rPr>
                  <w:noProof/>
                </w:rPr>
                <w:t xml:space="preserve">Business Queensland, 2017. </w:t>
              </w:r>
              <w:r>
                <w:rPr>
                  <w:i/>
                  <w:iCs/>
                  <w:noProof/>
                </w:rPr>
                <w:t xml:space="preserve">Risks of cloud computing. </w:t>
              </w:r>
              <w:r>
                <w:rPr>
                  <w:noProof/>
                </w:rPr>
                <w:t xml:space="preserve">[Online] </w:t>
              </w:r>
              <w:r>
                <w:rPr>
                  <w:noProof/>
                </w:rPr>
                <w:br/>
                <w:t xml:space="preserve">Available at: </w:t>
              </w:r>
              <w:r>
                <w:rPr>
                  <w:noProof/>
                  <w:u w:val="single"/>
                </w:rPr>
                <w:t>https://www.business.qld.gov.au/running-business/it/cloud-computing/risks</w:t>
              </w:r>
              <w:r>
                <w:rPr>
                  <w:noProof/>
                </w:rPr>
                <w:br/>
                <w:t>[Accessed 15 October 2018].</w:t>
              </w:r>
            </w:p>
            <w:p w:rsidR="000E23F9" w:rsidRDefault="000E23F9" w:rsidP="000E23F9">
              <w:pPr>
                <w:pStyle w:val="Bibliography"/>
                <w:rPr>
                  <w:noProof/>
                </w:rPr>
              </w:pPr>
              <w:r>
                <w:rPr>
                  <w:noProof/>
                </w:rPr>
                <w:t xml:space="preserve">Dignan, L., 2018. </w:t>
              </w:r>
              <w:r>
                <w:rPr>
                  <w:i/>
                  <w:iCs/>
                  <w:noProof/>
                </w:rPr>
                <w:t xml:space="preserve">Top cloud providers 2018: How AWS, Microsoft, Google, IBM, Oracle, Alibaba stack up. </w:t>
              </w:r>
              <w:r>
                <w:rPr>
                  <w:noProof/>
                </w:rPr>
                <w:t xml:space="preserve">[Online] </w:t>
              </w:r>
              <w:r>
                <w:rPr>
                  <w:noProof/>
                </w:rPr>
                <w:br/>
                <w:t xml:space="preserve">Available at: </w:t>
              </w:r>
              <w:r>
                <w:rPr>
                  <w:noProof/>
                  <w:u w:val="single"/>
                </w:rPr>
                <w:t>https://www.zdnet.com/article/top-cloud-providers-2018-how-aws-microsoft-google-ibm-oracle-alibaba-stack-up/</w:t>
              </w:r>
              <w:r>
                <w:rPr>
                  <w:noProof/>
                </w:rPr>
                <w:br/>
                <w:t>[Accessed 14 February 2019].</w:t>
              </w:r>
            </w:p>
            <w:p w:rsidR="000E23F9" w:rsidRDefault="000E23F9" w:rsidP="000E23F9">
              <w:pPr>
                <w:pStyle w:val="Bibliography"/>
                <w:rPr>
                  <w:noProof/>
                </w:rPr>
              </w:pPr>
              <w:r>
                <w:rPr>
                  <w:noProof/>
                </w:rPr>
                <w:t xml:space="preserve">Donahue, S., 2014. </w:t>
              </w:r>
              <w:r>
                <w:rPr>
                  <w:i/>
                  <w:iCs/>
                  <w:noProof/>
                </w:rPr>
                <w:t xml:space="preserve">What is Cloud Computing, and What’s the Big Deal?. </w:t>
              </w:r>
              <w:r>
                <w:rPr>
                  <w:noProof/>
                </w:rPr>
                <w:t xml:space="preserve">[Online] </w:t>
              </w:r>
              <w:r>
                <w:rPr>
                  <w:noProof/>
                </w:rPr>
                <w:br/>
                <w:t xml:space="preserve">Available at: </w:t>
              </w:r>
              <w:r>
                <w:rPr>
                  <w:noProof/>
                  <w:u w:val="single"/>
                </w:rPr>
                <w:t>http://www.paitgroup.com/cloud-computing-whats-big-deal/</w:t>
              </w:r>
              <w:r>
                <w:rPr>
                  <w:noProof/>
                </w:rPr>
                <w:br/>
                <w:t>[Accessed 15 October 2018].</w:t>
              </w:r>
            </w:p>
            <w:p w:rsidR="000E23F9" w:rsidRDefault="000E23F9" w:rsidP="000E23F9">
              <w:pPr>
                <w:pStyle w:val="Bibliography"/>
                <w:rPr>
                  <w:noProof/>
                </w:rPr>
              </w:pPr>
              <w:r>
                <w:rPr>
                  <w:noProof/>
                </w:rPr>
                <w:t xml:space="preserve">Eurostat Press Office , 2014. </w:t>
              </w:r>
              <w:r>
                <w:rPr>
                  <w:i/>
                  <w:iCs/>
                  <w:noProof/>
                </w:rPr>
                <w:t xml:space="preserve">ICT usage in enterprises in 2014. </w:t>
              </w:r>
              <w:r>
                <w:rPr>
                  <w:noProof/>
                </w:rPr>
                <w:t xml:space="preserve">[Online] </w:t>
              </w:r>
              <w:r>
                <w:rPr>
                  <w:noProof/>
                </w:rPr>
                <w:br/>
                <w:t xml:space="preserve">Available at: </w:t>
              </w:r>
              <w:r>
                <w:rPr>
                  <w:noProof/>
                  <w:u w:val="single"/>
                </w:rPr>
                <w:t>https://ec.europa.eu/eurostat/documents/2995521/6208098/4-09122014-AP-EN.pdf/627ddf4f-730a-46ca-856b-32532d8325c5</w:t>
              </w:r>
              <w:r>
                <w:rPr>
                  <w:noProof/>
                </w:rPr>
                <w:br/>
                <w:t>[Accessed 19 February 2019].</w:t>
              </w:r>
            </w:p>
            <w:p w:rsidR="000E23F9" w:rsidRDefault="000E23F9" w:rsidP="000E23F9">
              <w:pPr>
                <w:pStyle w:val="Bibliography"/>
                <w:rPr>
                  <w:noProof/>
                </w:rPr>
              </w:pPr>
              <w:r>
                <w:rPr>
                  <w:noProof/>
                </w:rPr>
                <w:t xml:space="preserve">Eurostat Press Office, 2018. </w:t>
              </w:r>
              <w:r>
                <w:rPr>
                  <w:i/>
                  <w:iCs/>
                  <w:noProof/>
                </w:rPr>
                <w:t xml:space="preserve">ICT usage in enterprises in 2018. </w:t>
              </w:r>
              <w:r>
                <w:rPr>
                  <w:noProof/>
                </w:rPr>
                <w:t xml:space="preserve">[Online] </w:t>
              </w:r>
              <w:r>
                <w:rPr>
                  <w:noProof/>
                </w:rPr>
                <w:br/>
                <w:t xml:space="preserve">Available at: </w:t>
              </w:r>
              <w:r>
                <w:rPr>
                  <w:noProof/>
                  <w:u w:val="single"/>
                </w:rPr>
                <w:t>https://ec.europa.eu/eurostat/documents/2995521/9447642/9-13122018-BP-EN.pdf/731844ac-86ad-4095-b188-e03f9f713235</w:t>
              </w:r>
              <w:r>
                <w:rPr>
                  <w:noProof/>
                </w:rPr>
                <w:br/>
                <w:t>[Accessed 19 February 2019].</w:t>
              </w:r>
            </w:p>
            <w:p w:rsidR="000E23F9" w:rsidRDefault="000E23F9" w:rsidP="000E23F9">
              <w:pPr>
                <w:pStyle w:val="Bibliography"/>
                <w:rPr>
                  <w:noProof/>
                </w:rPr>
              </w:pPr>
              <w:r>
                <w:rPr>
                  <w:noProof/>
                </w:rPr>
                <w:t xml:space="preserve">Eurostat, 2017. </w:t>
              </w:r>
              <w:r>
                <w:rPr>
                  <w:i/>
                  <w:iCs/>
                  <w:noProof/>
                </w:rPr>
                <w:t xml:space="preserve">Cloud computing use in EU enterprises. </w:t>
              </w:r>
              <w:r>
                <w:rPr>
                  <w:noProof/>
                </w:rPr>
                <w:t xml:space="preserve">[Online] </w:t>
              </w:r>
              <w:r>
                <w:rPr>
                  <w:noProof/>
                </w:rPr>
                <w:br/>
                <w:t xml:space="preserve">Available at: </w:t>
              </w:r>
              <w:r>
                <w:rPr>
                  <w:noProof/>
                  <w:u w:val="single"/>
                </w:rPr>
                <w:t>https://ec.europa.eu/eurostat/en/web/products-eurostat-news/-/DDN-20170330-1</w:t>
              </w:r>
              <w:r>
                <w:rPr>
                  <w:noProof/>
                </w:rPr>
                <w:br/>
                <w:t>[Accessed 19 February 19].</w:t>
              </w:r>
            </w:p>
            <w:p w:rsidR="000E23F9" w:rsidRDefault="000E23F9" w:rsidP="000E23F9">
              <w:pPr>
                <w:pStyle w:val="Bibliography"/>
                <w:rPr>
                  <w:noProof/>
                </w:rPr>
              </w:pPr>
              <w:r>
                <w:rPr>
                  <w:noProof/>
                </w:rPr>
                <w:t xml:space="preserve">Hill, R., Hirsch, L., Lake, P. &amp; Moshiri, S., 2013. </w:t>
              </w:r>
              <w:r>
                <w:rPr>
                  <w:i/>
                  <w:iCs/>
                  <w:noProof/>
                </w:rPr>
                <w:t xml:space="preserve">Guide to cloud computing principles and practice. </w:t>
              </w:r>
              <w:r>
                <w:rPr>
                  <w:noProof/>
                </w:rPr>
                <w:t>1 ed. London: Springer-Verlag London.</w:t>
              </w:r>
            </w:p>
            <w:p w:rsidR="000E23F9" w:rsidRDefault="000E23F9" w:rsidP="000E23F9">
              <w:pPr>
                <w:pStyle w:val="Bibliography"/>
                <w:rPr>
                  <w:noProof/>
                </w:rPr>
              </w:pPr>
              <w:r>
                <w:rPr>
                  <w:noProof/>
                </w:rPr>
                <w:t xml:space="preserve">Hinchey, T., 2018. </w:t>
              </w:r>
              <w:r>
                <w:rPr>
                  <w:i/>
                  <w:iCs/>
                  <w:noProof/>
                </w:rPr>
                <w:t xml:space="preserve">9 reasons cloud computing is a big deal. </w:t>
              </w:r>
              <w:r>
                <w:rPr>
                  <w:noProof/>
                </w:rPr>
                <w:t xml:space="preserve">[Online] </w:t>
              </w:r>
              <w:r>
                <w:rPr>
                  <w:noProof/>
                </w:rPr>
                <w:br/>
                <w:t xml:space="preserve">Available at: </w:t>
              </w:r>
              <w:r>
                <w:rPr>
                  <w:noProof/>
                  <w:u w:val="single"/>
                </w:rPr>
                <w:t>https://dvsadigital.blog.gov.uk/2018/01/24/9-reasons-cloud-computing-is-a-big-deal/</w:t>
              </w:r>
              <w:r>
                <w:rPr>
                  <w:noProof/>
                </w:rPr>
                <w:br/>
                <w:t>[Accessed 15 October 2018].</w:t>
              </w:r>
            </w:p>
            <w:p w:rsidR="000E23F9" w:rsidRDefault="000E23F9" w:rsidP="000E23F9">
              <w:pPr>
                <w:pStyle w:val="Bibliography"/>
                <w:rPr>
                  <w:noProof/>
                </w:rPr>
              </w:pPr>
              <w:r>
                <w:rPr>
                  <w:noProof/>
                </w:rPr>
                <w:t xml:space="preserve">Khajeh-Hosseini, A., Greenwood, D. &amp; Sommerville, I., 2010. </w:t>
              </w:r>
              <w:r>
                <w:rPr>
                  <w:i/>
                  <w:iCs/>
                  <w:noProof/>
                </w:rPr>
                <w:t xml:space="preserve">Cloud Migration: A Case Study of Migrating an Enterprise IT System to IaaS. </w:t>
              </w:r>
              <w:r>
                <w:rPr>
                  <w:noProof/>
                </w:rPr>
                <w:t xml:space="preserve">[Online] </w:t>
              </w:r>
              <w:r>
                <w:rPr>
                  <w:noProof/>
                </w:rPr>
                <w:br/>
                <w:t xml:space="preserve">Available at: </w:t>
              </w:r>
              <w:r>
                <w:rPr>
                  <w:noProof/>
                  <w:u w:val="single"/>
                </w:rPr>
                <w:t>https://ieeexplore.ieee.org/document/5557962/authors#authors</w:t>
              </w:r>
              <w:r>
                <w:rPr>
                  <w:noProof/>
                </w:rPr>
                <w:br/>
                <w:t>[Accessed 17 October 2018].</w:t>
              </w:r>
            </w:p>
            <w:p w:rsidR="000E23F9" w:rsidRDefault="000E23F9" w:rsidP="000E23F9">
              <w:pPr>
                <w:pStyle w:val="Bibliography"/>
                <w:rPr>
                  <w:noProof/>
                </w:rPr>
              </w:pPr>
              <w:r>
                <w:rPr>
                  <w:noProof/>
                </w:rPr>
                <w:t xml:space="preserve">Khajeh-Hosseini, A., Greenwood, D. &amp; Sommerville, I., 2010. </w:t>
              </w:r>
              <w:r>
                <w:rPr>
                  <w:i/>
                  <w:iCs/>
                  <w:noProof/>
                </w:rPr>
                <w:t xml:space="preserve">Cloud Migration: A Case Study of Migrating an Enterprise IT System to IaaS. </w:t>
              </w:r>
              <w:r>
                <w:rPr>
                  <w:noProof/>
                </w:rPr>
                <w:t xml:space="preserve">[Online] </w:t>
              </w:r>
              <w:r>
                <w:rPr>
                  <w:noProof/>
                </w:rPr>
                <w:br/>
                <w:t xml:space="preserve">Available at: </w:t>
              </w:r>
              <w:r>
                <w:rPr>
                  <w:noProof/>
                  <w:u w:val="single"/>
                </w:rPr>
                <w:t>https://arxiv.org/ftp/arxiv/papers/1002/1002.3492.pdf</w:t>
              </w:r>
              <w:r>
                <w:rPr>
                  <w:noProof/>
                </w:rPr>
                <w:br/>
                <w:t>[Accessed 17 October 2018].</w:t>
              </w:r>
            </w:p>
            <w:p w:rsidR="000E23F9" w:rsidRDefault="000E23F9" w:rsidP="000E23F9">
              <w:pPr>
                <w:pStyle w:val="Bibliography"/>
                <w:rPr>
                  <w:noProof/>
                </w:rPr>
              </w:pPr>
              <w:r>
                <w:rPr>
                  <w:noProof/>
                </w:rPr>
                <w:t xml:space="preserve">Kolb, S., Lenhard, . J. &amp; Wirtz, G., 2015. </w:t>
              </w:r>
              <w:r>
                <w:rPr>
                  <w:i/>
                  <w:iCs/>
                  <w:noProof/>
                </w:rPr>
                <w:t xml:space="preserve">Application Migration Effort in the Cloud - The Case of Cloud Platforms. </w:t>
              </w:r>
              <w:r>
                <w:rPr>
                  <w:noProof/>
                </w:rPr>
                <w:t xml:space="preserve">[Online] </w:t>
              </w:r>
              <w:r>
                <w:rPr>
                  <w:noProof/>
                </w:rPr>
                <w:br/>
                <w:t xml:space="preserve">Available at: </w:t>
              </w:r>
              <w:r>
                <w:rPr>
                  <w:noProof/>
                  <w:u w:val="single"/>
                </w:rPr>
                <w:t>https://ieeexplore.ieee.org/document/7214026</w:t>
              </w:r>
              <w:r>
                <w:rPr>
                  <w:noProof/>
                </w:rPr>
                <w:br/>
                <w:t>[Accessed 12 1 2019].</w:t>
              </w:r>
            </w:p>
            <w:p w:rsidR="000E23F9" w:rsidRDefault="000E23F9" w:rsidP="000E23F9">
              <w:pPr>
                <w:pStyle w:val="Bibliography"/>
                <w:rPr>
                  <w:noProof/>
                </w:rPr>
              </w:pPr>
              <w:r>
                <w:rPr>
                  <w:noProof/>
                </w:rPr>
                <w:t xml:space="preserve">Kozlovszky, M., Törőcsik, M., Schubert, T. &amp; Póserné, V., 2013. </w:t>
              </w:r>
              <w:r>
                <w:rPr>
                  <w:i/>
                  <w:iCs/>
                  <w:noProof/>
                </w:rPr>
                <w:t xml:space="preserve">IaaS type Cloud infrastructure assessment and monitoring. </w:t>
              </w:r>
              <w:r>
                <w:rPr>
                  <w:noProof/>
                </w:rPr>
                <w:t xml:space="preserve">[Online] </w:t>
              </w:r>
              <w:r>
                <w:rPr>
                  <w:noProof/>
                </w:rPr>
                <w:br/>
                <w:t xml:space="preserve">Available at: </w:t>
              </w:r>
              <w:r>
                <w:rPr>
                  <w:noProof/>
                  <w:u w:val="single"/>
                </w:rPr>
                <w:t>https://ieeexplore.ieee.org/document/6596261/authors#authors</w:t>
              </w:r>
              <w:r>
                <w:rPr>
                  <w:noProof/>
                </w:rPr>
                <w:br/>
                <w:t>[Accessed 17 December 2018].</w:t>
              </w:r>
            </w:p>
            <w:p w:rsidR="000E23F9" w:rsidRDefault="000E23F9" w:rsidP="000E23F9">
              <w:pPr>
                <w:pStyle w:val="Bibliography"/>
                <w:rPr>
                  <w:noProof/>
                </w:rPr>
              </w:pPr>
              <w:r>
                <w:rPr>
                  <w:noProof/>
                </w:rPr>
                <w:t xml:space="preserve">Krutz, R. L. &amp; Vines, R. D., 2010. </w:t>
              </w:r>
              <w:r>
                <w:rPr>
                  <w:i/>
                  <w:iCs/>
                  <w:noProof/>
                </w:rPr>
                <w:t xml:space="preserve">Cloud Security: A Comprehensive Guide to Secure Cloud Computing. </w:t>
              </w:r>
              <w:r>
                <w:rPr>
                  <w:noProof/>
                </w:rPr>
                <w:t>Indianapolis, Ind.: Wiley.</w:t>
              </w:r>
            </w:p>
            <w:p w:rsidR="000E23F9" w:rsidRDefault="000E23F9" w:rsidP="000E23F9">
              <w:pPr>
                <w:pStyle w:val="Bibliography"/>
                <w:rPr>
                  <w:noProof/>
                </w:rPr>
              </w:pPr>
              <w:r>
                <w:rPr>
                  <w:noProof/>
                </w:rPr>
                <w:t xml:space="preserve">Lanich, Z., 2017. </w:t>
              </w:r>
              <w:r>
                <w:rPr>
                  <w:i/>
                  <w:iCs/>
                  <w:noProof/>
                </w:rPr>
                <w:t xml:space="preserve">The Benefits Of Moving To The Cloud. </w:t>
              </w:r>
              <w:r>
                <w:rPr>
                  <w:noProof/>
                </w:rPr>
                <w:t xml:space="preserve">[Online] </w:t>
              </w:r>
              <w:r>
                <w:rPr>
                  <w:noProof/>
                </w:rPr>
                <w:br/>
                <w:t xml:space="preserve">Available at: </w:t>
              </w:r>
              <w:r>
                <w:rPr>
                  <w:noProof/>
                  <w:u w:val="single"/>
                </w:rPr>
                <w:t>https://www.forbes.com/sites/forbestechcouncil/2017/05/19/the-benefits-of-moving-to-the-cloud/#52d6b6e24733</w:t>
              </w:r>
              <w:r>
                <w:rPr>
                  <w:noProof/>
                </w:rPr>
                <w:br/>
                <w:t>[Accessed 15 October 2018].</w:t>
              </w:r>
            </w:p>
            <w:p w:rsidR="000E23F9" w:rsidRDefault="000E23F9" w:rsidP="000E23F9">
              <w:pPr>
                <w:pStyle w:val="Bibliography"/>
                <w:rPr>
                  <w:noProof/>
                </w:rPr>
              </w:pPr>
              <w:r>
                <w:rPr>
                  <w:noProof/>
                </w:rPr>
                <w:t xml:space="preserve">Lee, B. S., Yan, S., Ma, D. &amp; Zhao, G., 2011. </w:t>
              </w:r>
              <w:r>
                <w:rPr>
                  <w:i/>
                  <w:iCs/>
                  <w:noProof/>
                </w:rPr>
                <w:t xml:space="preserve">Aggregating IaaS Service. </w:t>
              </w:r>
              <w:r>
                <w:rPr>
                  <w:noProof/>
                </w:rPr>
                <w:t xml:space="preserve">[Online] </w:t>
              </w:r>
              <w:r>
                <w:rPr>
                  <w:noProof/>
                </w:rPr>
                <w:br/>
                <w:t xml:space="preserve">Available at: </w:t>
              </w:r>
              <w:r>
                <w:rPr>
                  <w:noProof/>
                  <w:u w:val="single"/>
                </w:rPr>
                <w:t>https://ieeexplore.ieee.org/document/5958104/authors#authors</w:t>
              </w:r>
              <w:r>
                <w:rPr>
                  <w:noProof/>
                </w:rPr>
                <w:br/>
                <w:t>[Accessed 17 December 2018].</w:t>
              </w:r>
            </w:p>
            <w:p w:rsidR="000E23F9" w:rsidRDefault="000E23F9" w:rsidP="000E23F9">
              <w:pPr>
                <w:pStyle w:val="Bibliography"/>
                <w:rPr>
                  <w:noProof/>
                </w:rPr>
              </w:pPr>
              <w:r>
                <w:rPr>
                  <w:noProof/>
                </w:rPr>
                <w:t xml:space="preserve">Microsoft Azure, n.d. </w:t>
              </w:r>
              <w:r>
                <w:rPr>
                  <w:i/>
                  <w:iCs/>
                  <w:noProof/>
                </w:rPr>
                <w:t xml:space="preserve">What is cloud computing?. </w:t>
              </w:r>
              <w:r>
                <w:rPr>
                  <w:noProof/>
                </w:rPr>
                <w:t xml:space="preserve">[Online] </w:t>
              </w:r>
              <w:r>
                <w:rPr>
                  <w:noProof/>
                </w:rPr>
                <w:br/>
                <w:t xml:space="preserve">Available at: </w:t>
              </w:r>
              <w:r>
                <w:rPr>
                  <w:noProof/>
                  <w:u w:val="single"/>
                </w:rPr>
                <w:t>https://azure.microsoft.com/en-gb/overview/what-is-cloud-computing/</w:t>
              </w:r>
              <w:r>
                <w:rPr>
                  <w:noProof/>
                </w:rPr>
                <w:br/>
                <w:t>[Accessed 15 October 2018].</w:t>
              </w:r>
            </w:p>
            <w:p w:rsidR="000E23F9" w:rsidRDefault="000E23F9" w:rsidP="000E23F9">
              <w:pPr>
                <w:pStyle w:val="Bibliography"/>
                <w:rPr>
                  <w:noProof/>
                </w:rPr>
              </w:pPr>
              <w:r>
                <w:rPr>
                  <w:noProof/>
                </w:rPr>
                <w:t xml:space="preserve">Pahl, C. &amp; Xiong , H., 2013. </w:t>
              </w:r>
              <w:r>
                <w:rPr>
                  <w:i/>
                  <w:iCs/>
                  <w:noProof/>
                </w:rPr>
                <w:t xml:space="preserve">Migration to PaaS clouds - Migration process and architectural concerns. </w:t>
              </w:r>
              <w:r>
                <w:rPr>
                  <w:noProof/>
                </w:rPr>
                <w:t xml:space="preserve">[Online] </w:t>
              </w:r>
              <w:r>
                <w:rPr>
                  <w:noProof/>
                </w:rPr>
                <w:br/>
                <w:t xml:space="preserve">Available at: </w:t>
              </w:r>
              <w:r>
                <w:rPr>
                  <w:noProof/>
                  <w:u w:val="single"/>
                </w:rPr>
                <w:t>https://ieeexplore.ieee.org/document/6632740</w:t>
              </w:r>
              <w:r>
                <w:rPr>
                  <w:noProof/>
                </w:rPr>
                <w:br/>
                <w:t>[Accessed 12 1 2019].</w:t>
              </w:r>
            </w:p>
            <w:p w:rsidR="000E23F9" w:rsidRDefault="000E23F9" w:rsidP="000E23F9">
              <w:pPr>
                <w:pStyle w:val="Bibliography"/>
                <w:rPr>
                  <w:noProof/>
                </w:rPr>
              </w:pPr>
              <w:r>
                <w:rPr>
                  <w:noProof/>
                </w:rPr>
                <w:t xml:space="preserve">RightScale, 2018. </w:t>
              </w:r>
              <w:r>
                <w:rPr>
                  <w:i/>
                  <w:iCs/>
                  <w:noProof/>
                </w:rPr>
                <w:t xml:space="preserve">RightScale 2018 State of the Cloud Report. </w:t>
              </w:r>
              <w:r>
                <w:rPr>
                  <w:noProof/>
                </w:rPr>
                <w:t xml:space="preserve">[Online] </w:t>
              </w:r>
              <w:r>
                <w:rPr>
                  <w:noProof/>
                </w:rPr>
                <w:br/>
                <w:t xml:space="preserve">Available at: </w:t>
              </w:r>
              <w:r>
                <w:rPr>
                  <w:noProof/>
                  <w:u w:val="single"/>
                </w:rPr>
                <w:t>https://assets.rightscale.com/uploads/pdfs/RightScale-2018-State-of-the-Cloud-Report.pdf</w:t>
              </w:r>
              <w:r>
                <w:rPr>
                  <w:noProof/>
                </w:rPr>
                <w:br/>
                <w:t>[Accessed 15 October 2018].</w:t>
              </w:r>
            </w:p>
            <w:p w:rsidR="000E23F9" w:rsidRDefault="000E23F9" w:rsidP="000E23F9">
              <w:pPr>
                <w:pStyle w:val="Bibliography"/>
                <w:rPr>
                  <w:noProof/>
                </w:rPr>
              </w:pPr>
              <w:r>
                <w:rPr>
                  <w:noProof/>
                </w:rPr>
                <w:t xml:space="preserve">Rouse, M., 2011. </w:t>
              </w:r>
              <w:r>
                <w:rPr>
                  <w:i/>
                  <w:iCs/>
                  <w:noProof/>
                </w:rPr>
                <w:t xml:space="preserve">geo-replication. </w:t>
              </w:r>
              <w:r>
                <w:rPr>
                  <w:noProof/>
                </w:rPr>
                <w:t xml:space="preserve">[Online] </w:t>
              </w:r>
              <w:r>
                <w:rPr>
                  <w:noProof/>
                </w:rPr>
                <w:br/>
                <w:t xml:space="preserve">Available at: </w:t>
              </w:r>
              <w:r>
                <w:rPr>
                  <w:noProof/>
                  <w:u w:val="single"/>
                </w:rPr>
                <w:t>https://searchwindowsserver.techtarget.com/definition/geo-replication</w:t>
              </w:r>
              <w:r>
                <w:rPr>
                  <w:noProof/>
                </w:rPr>
                <w:br/>
                <w:t>[Accessed 15 October 2018].</w:t>
              </w:r>
            </w:p>
            <w:p w:rsidR="000E23F9" w:rsidRDefault="000E23F9" w:rsidP="000E23F9">
              <w:pPr>
                <w:pStyle w:val="Bibliography"/>
                <w:rPr>
                  <w:noProof/>
                </w:rPr>
              </w:pPr>
              <w:r>
                <w:rPr>
                  <w:noProof/>
                </w:rPr>
                <w:t xml:space="preserve">Sitaram, D. &amp; Manjunath, G., 2011. </w:t>
              </w:r>
              <w:r>
                <w:rPr>
                  <w:i/>
                  <w:iCs/>
                  <w:noProof/>
                </w:rPr>
                <w:t xml:space="preserve">Moving to the Cloud: Developing Apps in the New World of Cloud Computing. </w:t>
              </w:r>
              <w:r>
                <w:rPr>
                  <w:noProof/>
                </w:rPr>
                <w:t>1 ed. Waltham: Syngress.</w:t>
              </w:r>
            </w:p>
            <w:p w:rsidR="000E23F9" w:rsidRDefault="000E23F9" w:rsidP="000E23F9">
              <w:pPr>
                <w:pStyle w:val="Bibliography"/>
                <w:rPr>
                  <w:noProof/>
                </w:rPr>
              </w:pPr>
              <w:r>
                <w:rPr>
                  <w:noProof/>
                </w:rPr>
                <w:t xml:space="preserve">Tan, N. &amp; Smoot, S., 2011. </w:t>
              </w:r>
              <w:r>
                <w:rPr>
                  <w:i/>
                  <w:iCs/>
                  <w:noProof/>
                </w:rPr>
                <w:t xml:space="preserve">Private Cloud Computing: Consolidation, Virtualization, and Service-Oriented Infrastructure. </w:t>
              </w:r>
              <w:r>
                <w:rPr>
                  <w:noProof/>
                </w:rPr>
                <w:t>Waltham, MA: Morgan Kaufmann.</w:t>
              </w:r>
            </w:p>
            <w:p w:rsidR="000E23F9" w:rsidRDefault="000E23F9" w:rsidP="000E23F9">
              <w:pPr>
                <w:pStyle w:val="Bibliography"/>
                <w:rPr>
                  <w:noProof/>
                </w:rPr>
              </w:pPr>
              <w:r>
                <w:rPr>
                  <w:noProof/>
                </w:rPr>
                <w:t xml:space="preserve">Velte, A. T., Velte, T. J. &amp; Elsenpeter, R., 2010. </w:t>
              </w:r>
              <w:r>
                <w:rPr>
                  <w:i/>
                  <w:iCs/>
                  <w:noProof/>
                </w:rPr>
                <w:t xml:space="preserve">Cloud Computing A Practical Approach. </w:t>
              </w:r>
              <w:r>
                <w:rPr>
                  <w:noProof/>
                </w:rPr>
                <w:t>1st ed. New York: McGraw-Hill.</w:t>
              </w:r>
            </w:p>
            <w:p w:rsidR="000E23F9" w:rsidRDefault="000E23F9" w:rsidP="000E23F9">
              <w:pPr>
                <w:pStyle w:val="Bibliography"/>
                <w:rPr>
                  <w:noProof/>
                </w:rPr>
              </w:pPr>
              <w:r>
                <w:rPr>
                  <w:noProof/>
                </w:rPr>
                <w:t xml:space="preserve">Xu, L. &amp; Yang, J., 2011. </w:t>
              </w:r>
              <w:r>
                <w:rPr>
                  <w:i/>
                  <w:iCs/>
                  <w:noProof/>
                </w:rPr>
                <w:t xml:space="preserve">A management platform for Eucalyptus-based IaaS. </w:t>
              </w:r>
              <w:r>
                <w:rPr>
                  <w:noProof/>
                </w:rPr>
                <w:t xml:space="preserve">[Online] </w:t>
              </w:r>
              <w:r>
                <w:rPr>
                  <w:noProof/>
                </w:rPr>
                <w:br/>
                <w:t xml:space="preserve">Available at: </w:t>
              </w:r>
              <w:r>
                <w:rPr>
                  <w:noProof/>
                  <w:u w:val="single"/>
                </w:rPr>
                <w:t>https://ieeexplore.ieee.org/document/6045059/authors#authors</w:t>
              </w:r>
              <w:r>
                <w:rPr>
                  <w:noProof/>
                </w:rPr>
                <w:br/>
                <w:t>[Accessed 18 December 2018].</w:t>
              </w:r>
            </w:p>
            <w:p w:rsidR="000E23F9" w:rsidRDefault="000E23F9" w:rsidP="000E23F9">
              <w:pPr>
                <w:pStyle w:val="Bibliography"/>
                <w:rPr>
                  <w:noProof/>
                </w:rPr>
              </w:pPr>
              <w:r>
                <w:rPr>
                  <w:noProof/>
                </w:rPr>
                <w:t xml:space="preserve">Yang, C. &amp; Huang, Q., 2013. </w:t>
              </w:r>
              <w:r>
                <w:rPr>
                  <w:i/>
                  <w:iCs/>
                  <w:noProof/>
                </w:rPr>
                <w:t xml:space="preserve">Spatial Cloud Computing: A Practical Approach. </w:t>
              </w:r>
              <w:r>
                <w:rPr>
                  <w:noProof/>
                </w:rPr>
                <w:t>Boca Raton, Florida: CRC Press.</w:t>
              </w:r>
            </w:p>
            <w:p w:rsidR="000E23F9" w:rsidRDefault="000E23F9" w:rsidP="000E23F9">
              <w:pPr>
                <w:pStyle w:val="Bibliography"/>
                <w:rPr>
                  <w:noProof/>
                </w:rPr>
              </w:pPr>
              <w:r>
                <w:rPr>
                  <w:noProof/>
                </w:rPr>
                <w:t xml:space="preserve">Zolkos, G., 2017. </w:t>
              </w:r>
              <w:r>
                <w:rPr>
                  <w:i/>
                  <w:iCs/>
                  <w:noProof/>
                </w:rPr>
                <w:t xml:space="preserve">5 biggest benefits of moving to the cloud. </w:t>
              </w:r>
              <w:r>
                <w:rPr>
                  <w:noProof/>
                </w:rPr>
                <w:t xml:space="preserve">[Online] </w:t>
              </w:r>
              <w:r>
                <w:rPr>
                  <w:noProof/>
                </w:rPr>
                <w:br/>
                <w:t xml:space="preserve">Available at: </w:t>
              </w:r>
              <w:r>
                <w:rPr>
                  <w:noProof/>
                  <w:u w:val="single"/>
                </w:rPr>
                <w:t>https://www.bizjournals.com/bizjournals/how-to/technology/2017/12/5-biggest-benefits-of-moving-to-the-cloud.html</w:t>
              </w:r>
              <w:r>
                <w:rPr>
                  <w:noProof/>
                </w:rPr>
                <w:br/>
                <w:t>[Accessed 15 October 2018].</w:t>
              </w:r>
            </w:p>
            <w:p w:rsidR="004E3B42" w:rsidRPr="00A34109" w:rsidRDefault="004E3B42" w:rsidP="000E23F9">
              <w:r w:rsidRPr="00A34109">
                <w:rPr>
                  <w:b/>
                  <w:bCs/>
                  <w:noProof/>
                </w:rPr>
                <w:fldChar w:fldCharType="end"/>
              </w:r>
            </w:p>
          </w:sdtContent>
        </w:sdt>
      </w:sdtContent>
    </w:sdt>
    <w:bookmarkEnd w:id="1"/>
    <w:p w:rsidR="004E3B42" w:rsidRPr="00A34109" w:rsidRDefault="004E3B42" w:rsidP="00872BE2"/>
    <w:sectPr w:rsidR="004E3B42" w:rsidRPr="00A34109" w:rsidSect="00D94D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A1F" w:rsidRDefault="00841A1F" w:rsidP="001F1163">
      <w:pPr>
        <w:spacing w:after="0" w:line="240" w:lineRule="auto"/>
      </w:pPr>
      <w:r>
        <w:separator/>
      </w:r>
    </w:p>
  </w:endnote>
  <w:endnote w:type="continuationSeparator" w:id="0">
    <w:p w:rsidR="00841A1F" w:rsidRDefault="00841A1F" w:rsidP="001F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733425"/>
      <w:docPartObj>
        <w:docPartGallery w:val="Page Numbers (Bottom of Page)"/>
        <w:docPartUnique/>
      </w:docPartObj>
    </w:sdtPr>
    <w:sdtEndPr>
      <w:rPr>
        <w:noProof/>
      </w:rPr>
    </w:sdtEndPr>
    <w:sdtContent>
      <w:p w:rsidR="00841A1F" w:rsidRDefault="00841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41A1F" w:rsidRDefault="00841A1F">
    <w:pPr>
      <w:pStyle w:val="Footer"/>
    </w:pPr>
    <w:r>
      <w:t>FUL16630227 Lewis Fulljames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A1F" w:rsidRDefault="00841A1F" w:rsidP="001F1163">
      <w:pPr>
        <w:spacing w:after="0" w:line="240" w:lineRule="auto"/>
      </w:pPr>
      <w:r>
        <w:separator/>
      </w:r>
    </w:p>
  </w:footnote>
  <w:footnote w:type="continuationSeparator" w:id="0">
    <w:p w:rsidR="00841A1F" w:rsidRDefault="00841A1F" w:rsidP="001F1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A1F" w:rsidRDefault="00841A1F" w:rsidP="007C3C25">
    <w:pPr>
      <w:pStyle w:val="Header"/>
    </w:pPr>
    <w:r>
      <w:t>CMP3060M Project Item 1</w:t>
    </w:r>
  </w:p>
  <w:p w:rsidR="00841A1F" w:rsidRDefault="00841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3F0"/>
    <w:multiLevelType w:val="hybridMultilevel"/>
    <w:tmpl w:val="41E0B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05CB1"/>
    <w:multiLevelType w:val="hybridMultilevel"/>
    <w:tmpl w:val="57D06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E2"/>
    <w:rsid w:val="00003FC1"/>
    <w:rsid w:val="00010313"/>
    <w:rsid w:val="00020279"/>
    <w:rsid w:val="00025D4D"/>
    <w:rsid w:val="00031D7C"/>
    <w:rsid w:val="000332ED"/>
    <w:rsid w:val="000349F3"/>
    <w:rsid w:val="00040F18"/>
    <w:rsid w:val="000452D8"/>
    <w:rsid w:val="00050B1E"/>
    <w:rsid w:val="000549A7"/>
    <w:rsid w:val="000600B9"/>
    <w:rsid w:val="000617E8"/>
    <w:rsid w:val="0007005F"/>
    <w:rsid w:val="00082014"/>
    <w:rsid w:val="00084AD1"/>
    <w:rsid w:val="00084FF6"/>
    <w:rsid w:val="00086626"/>
    <w:rsid w:val="00090AD3"/>
    <w:rsid w:val="00093541"/>
    <w:rsid w:val="000971AA"/>
    <w:rsid w:val="000A1E77"/>
    <w:rsid w:val="000B0DCC"/>
    <w:rsid w:val="000B10B6"/>
    <w:rsid w:val="000B7032"/>
    <w:rsid w:val="000D20FA"/>
    <w:rsid w:val="000D68E4"/>
    <w:rsid w:val="000D6D87"/>
    <w:rsid w:val="000E23F9"/>
    <w:rsid w:val="000E2ADE"/>
    <w:rsid w:val="000E52AF"/>
    <w:rsid w:val="000F3D5A"/>
    <w:rsid w:val="000F50BF"/>
    <w:rsid w:val="000F556B"/>
    <w:rsid w:val="0010109B"/>
    <w:rsid w:val="0010573A"/>
    <w:rsid w:val="001164AE"/>
    <w:rsid w:val="001354E7"/>
    <w:rsid w:val="00144C47"/>
    <w:rsid w:val="00151036"/>
    <w:rsid w:val="001529E8"/>
    <w:rsid w:val="001543B9"/>
    <w:rsid w:val="00154FE1"/>
    <w:rsid w:val="0015555C"/>
    <w:rsid w:val="0015589A"/>
    <w:rsid w:val="001612D8"/>
    <w:rsid w:val="00165217"/>
    <w:rsid w:val="00165779"/>
    <w:rsid w:val="001657FA"/>
    <w:rsid w:val="001711CC"/>
    <w:rsid w:val="00173B47"/>
    <w:rsid w:val="001760C1"/>
    <w:rsid w:val="00180B08"/>
    <w:rsid w:val="00186869"/>
    <w:rsid w:val="001A0788"/>
    <w:rsid w:val="001B39CA"/>
    <w:rsid w:val="001B55C6"/>
    <w:rsid w:val="001B65A4"/>
    <w:rsid w:val="001D2662"/>
    <w:rsid w:val="001D40BF"/>
    <w:rsid w:val="001E1947"/>
    <w:rsid w:val="001E2B80"/>
    <w:rsid w:val="001F1163"/>
    <w:rsid w:val="001F20D6"/>
    <w:rsid w:val="001F270E"/>
    <w:rsid w:val="001F4990"/>
    <w:rsid w:val="00205E82"/>
    <w:rsid w:val="002120D8"/>
    <w:rsid w:val="00212DF8"/>
    <w:rsid w:val="00213098"/>
    <w:rsid w:val="002154B8"/>
    <w:rsid w:val="00224BEA"/>
    <w:rsid w:val="002320D3"/>
    <w:rsid w:val="0023241E"/>
    <w:rsid w:val="00236DFC"/>
    <w:rsid w:val="002442B1"/>
    <w:rsid w:val="0025409B"/>
    <w:rsid w:val="00256AD7"/>
    <w:rsid w:val="00256BA2"/>
    <w:rsid w:val="00260D22"/>
    <w:rsid w:val="002717ED"/>
    <w:rsid w:val="00283719"/>
    <w:rsid w:val="0028619E"/>
    <w:rsid w:val="002918A7"/>
    <w:rsid w:val="00295D13"/>
    <w:rsid w:val="002A55A2"/>
    <w:rsid w:val="002A55E5"/>
    <w:rsid w:val="002A7304"/>
    <w:rsid w:val="002B0303"/>
    <w:rsid w:val="002C12DC"/>
    <w:rsid w:val="002D0F64"/>
    <w:rsid w:val="002D305F"/>
    <w:rsid w:val="002E2E3B"/>
    <w:rsid w:val="002E6B47"/>
    <w:rsid w:val="002F0CB2"/>
    <w:rsid w:val="002F184D"/>
    <w:rsid w:val="00300818"/>
    <w:rsid w:val="00303E96"/>
    <w:rsid w:val="0030632A"/>
    <w:rsid w:val="00310C25"/>
    <w:rsid w:val="00316E4C"/>
    <w:rsid w:val="00322B35"/>
    <w:rsid w:val="003232FD"/>
    <w:rsid w:val="00323C54"/>
    <w:rsid w:val="00331BD6"/>
    <w:rsid w:val="003338E0"/>
    <w:rsid w:val="00337EE5"/>
    <w:rsid w:val="00342A1B"/>
    <w:rsid w:val="0034479A"/>
    <w:rsid w:val="0035693D"/>
    <w:rsid w:val="003640E4"/>
    <w:rsid w:val="00364ACE"/>
    <w:rsid w:val="00365BDF"/>
    <w:rsid w:val="0036715F"/>
    <w:rsid w:val="003700F2"/>
    <w:rsid w:val="003745DA"/>
    <w:rsid w:val="00385C74"/>
    <w:rsid w:val="00396960"/>
    <w:rsid w:val="00397731"/>
    <w:rsid w:val="003A0E45"/>
    <w:rsid w:val="003A1F0D"/>
    <w:rsid w:val="003A67C2"/>
    <w:rsid w:val="003B0B42"/>
    <w:rsid w:val="003B1F36"/>
    <w:rsid w:val="003B75B5"/>
    <w:rsid w:val="003C0150"/>
    <w:rsid w:val="003C12D6"/>
    <w:rsid w:val="003D4632"/>
    <w:rsid w:val="003E1B20"/>
    <w:rsid w:val="003E6D06"/>
    <w:rsid w:val="00400979"/>
    <w:rsid w:val="0040353B"/>
    <w:rsid w:val="00407EB4"/>
    <w:rsid w:val="00413B52"/>
    <w:rsid w:val="004179B4"/>
    <w:rsid w:val="00423F1E"/>
    <w:rsid w:val="0042583F"/>
    <w:rsid w:val="004329F7"/>
    <w:rsid w:val="004357D2"/>
    <w:rsid w:val="0044030E"/>
    <w:rsid w:val="0045003E"/>
    <w:rsid w:val="00451E5F"/>
    <w:rsid w:val="0045630D"/>
    <w:rsid w:val="0046251E"/>
    <w:rsid w:val="004634BE"/>
    <w:rsid w:val="004646AF"/>
    <w:rsid w:val="00466FC9"/>
    <w:rsid w:val="00473EE7"/>
    <w:rsid w:val="004803AD"/>
    <w:rsid w:val="00483AD6"/>
    <w:rsid w:val="00483E18"/>
    <w:rsid w:val="00484C5E"/>
    <w:rsid w:val="004866CC"/>
    <w:rsid w:val="00493F47"/>
    <w:rsid w:val="0049727E"/>
    <w:rsid w:val="004A4147"/>
    <w:rsid w:val="004B44B1"/>
    <w:rsid w:val="004B71AB"/>
    <w:rsid w:val="004C1497"/>
    <w:rsid w:val="004C3535"/>
    <w:rsid w:val="004C7B94"/>
    <w:rsid w:val="004C7CE3"/>
    <w:rsid w:val="004D60DA"/>
    <w:rsid w:val="004D7B15"/>
    <w:rsid w:val="004E23C4"/>
    <w:rsid w:val="004E3B42"/>
    <w:rsid w:val="004E7FC9"/>
    <w:rsid w:val="004F51D2"/>
    <w:rsid w:val="004F521F"/>
    <w:rsid w:val="004F6299"/>
    <w:rsid w:val="00503D17"/>
    <w:rsid w:val="00505B86"/>
    <w:rsid w:val="00510F91"/>
    <w:rsid w:val="0051399B"/>
    <w:rsid w:val="00516DFC"/>
    <w:rsid w:val="00522FB9"/>
    <w:rsid w:val="005256B8"/>
    <w:rsid w:val="00527465"/>
    <w:rsid w:val="00531F39"/>
    <w:rsid w:val="005343E2"/>
    <w:rsid w:val="00536A0D"/>
    <w:rsid w:val="00537440"/>
    <w:rsid w:val="005404C1"/>
    <w:rsid w:val="00560D43"/>
    <w:rsid w:val="005619EB"/>
    <w:rsid w:val="00564966"/>
    <w:rsid w:val="0056594B"/>
    <w:rsid w:val="00566A7D"/>
    <w:rsid w:val="005671E9"/>
    <w:rsid w:val="00567A7D"/>
    <w:rsid w:val="00571417"/>
    <w:rsid w:val="0058204C"/>
    <w:rsid w:val="00582370"/>
    <w:rsid w:val="005828E6"/>
    <w:rsid w:val="005858C4"/>
    <w:rsid w:val="005958D1"/>
    <w:rsid w:val="00596F82"/>
    <w:rsid w:val="005A4322"/>
    <w:rsid w:val="005A5BB2"/>
    <w:rsid w:val="005B023C"/>
    <w:rsid w:val="005B075C"/>
    <w:rsid w:val="005B591F"/>
    <w:rsid w:val="005B5FCC"/>
    <w:rsid w:val="005C3B0F"/>
    <w:rsid w:val="005D40CC"/>
    <w:rsid w:val="005E15AC"/>
    <w:rsid w:val="005E6918"/>
    <w:rsid w:val="00603983"/>
    <w:rsid w:val="0060496E"/>
    <w:rsid w:val="006063FF"/>
    <w:rsid w:val="006077E4"/>
    <w:rsid w:val="00615F39"/>
    <w:rsid w:val="00617105"/>
    <w:rsid w:val="0064149C"/>
    <w:rsid w:val="006440A9"/>
    <w:rsid w:val="00653508"/>
    <w:rsid w:val="00654153"/>
    <w:rsid w:val="006678CF"/>
    <w:rsid w:val="0068568B"/>
    <w:rsid w:val="00686AB8"/>
    <w:rsid w:val="00695BD2"/>
    <w:rsid w:val="006A037F"/>
    <w:rsid w:val="006A426D"/>
    <w:rsid w:val="006C003E"/>
    <w:rsid w:val="006C49DA"/>
    <w:rsid w:val="006C6259"/>
    <w:rsid w:val="006D2A92"/>
    <w:rsid w:val="006D355D"/>
    <w:rsid w:val="006D7CDE"/>
    <w:rsid w:val="006E0944"/>
    <w:rsid w:val="006E32BA"/>
    <w:rsid w:val="006E4741"/>
    <w:rsid w:val="006F192F"/>
    <w:rsid w:val="006F7033"/>
    <w:rsid w:val="00717D78"/>
    <w:rsid w:val="00720B00"/>
    <w:rsid w:val="00723D35"/>
    <w:rsid w:val="0073008A"/>
    <w:rsid w:val="00734E82"/>
    <w:rsid w:val="00736FFA"/>
    <w:rsid w:val="0074204C"/>
    <w:rsid w:val="00745B2F"/>
    <w:rsid w:val="00745E6C"/>
    <w:rsid w:val="00747D8C"/>
    <w:rsid w:val="00751257"/>
    <w:rsid w:val="00752AAD"/>
    <w:rsid w:val="00752B87"/>
    <w:rsid w:val="00756242"/>
    <w:rsid w:val="00761CCF"/>
    <w:rsid w:val="00771326"/>
    <w:rsid w:val="0078678E"/>
    <w:rsid w:val="00792589"/>
    <w:rsid w:val="0079460C"/>
    <w:rsid w:val="0079473C"/>
    <w:rsid w:val="007A0B23"/>
    <w:rsid w:val="007A0C5F"/>
    <w:rsid w:val="007A3B1D"/>
    <w:rsid w:val="007C11E0"/>
    <w:rsid w:val="007C1429"/>
    <w:rsid w:val="007C3152"/>
    <w:rsid w:val="007C3C25"/>
    <w:rsid w:val="007D199B"/>
    <w:rsid w:val="007D21F7"/>
    <w:rsid w:val="007D5238"/>
    <w:rsid w:val="007D63FE"/>
    <w:rsid w:val="007E101B"/>
    <w:rsid w:val="007E13BE"/>
    <w:rsid w:val="007E2AC6"/>
    <w:rsid w:val="007E33E0"/>
    <w:rsid w:val="007F09EB"/>
    <w:rsid w:val="007F49CB"/>
    <w:rsid w:val="007F6262"/>
    <w:rsid w:val="00803742"/>
    <w:rsid w:val="008218F1"/>
    <w:rsid w:val="008239F7"/>
    <w:rsid w:val="00824DAC"/>
    <w:rsid w:val="0082772D"/>
    <w:rsid w:val="0083376C"/>
    <w:rsid w:val="0083735F"/>
    <w:rsid w:val="00841A1F"/>
    <w:rsid w:val="00853DA6"/>
    <w:rsid w:val="008552D0"/>
    <w:rsid w:val="00861D59"/>
    <w:rsid w:val="008620A5"/>
    <w:rsid w:val="00872BE2"/>
    <w:rsid w:val="0087311C"/>
    <w:rsid w:val="00876238"/>
    <w:rsid w:val="00881B4E"/>
    <w:rsid w:val="00885B14"/>
    <w:rsid w:val="00885FA7"/>
    <w:rsid w:val="00890FDE"/>
    <w:rsid w:val="0089348C"/>
    <w:rsid w:val="00893EA6"/>
    <w:rsid w:val="00895E54"/>
    <w:rsid w:val="00897A0F"/>
    <w:rsid w:val="008A09ED"/>
    <w:rsid w:val="008A74E9"/>
    <w:rsid w:val="008B1652"/>
    <w:rsid w:val="008C0E0E"/>
    <w:rsid w:val="008C6B79"/>
    <w:rsid w:val="008C741A"/>
    <w:rsid w:val="008D38C7"/>
    <w:rsid w:val="008D4F3B"/>
    <w:rsid w:val="008D5E79"/>
    <w:rsid w:val="008D745B"/>
    <w:rsid w:val="008F4471"/>
    <w:rsid w:val="008F7645"/>
    <w:rsid w:val="0090274D"/>
    <w:rsid w:val="00903197"/>
    <w:rsid w:val="00905E10"/>
    <w:rsid w:val="00911716"/>
    <w:rsid w:val="00925E66"/>
    <w:rsid w:val="00947E8E"/>
    <w:rsid w:val="0095469A"/>
    <w:rsid w:val="009555C0"/>
    <w:rsid w:val="009560F7"/>
    <w:rsid w:val="00961C25"/>
    <w:rsid w:val="0096231B"/>
    <w:rsid w:val="009638AD"/>
    <w:rsid w:val="009654D5"/>
    <w:rsid w:val="009809DF"/>
    <w:rsid w:val="00983C9D"/>
    <w:rsid w:val="00991470"/>
    <w:rsid w:val="0099154E"/>
    <w:rsid w:val="00992B63"/>
    <w:rsid w:val="009963D1"/>
    <w:rsid w:val="009B267D"/>
    <w:rsid w:val="009C2721"/>
    <w:rsid w:val="009C603F"/>
    <w:rsid w:val="009C66BB"/>
    <w:rsid w:val="009C77CD"/>
    <w:rsid w:val="009D1A6E"/>
    <w:rsid w:val="009D1E3E"/>
    <w:rsid w:val="009D28F4"/>
    <w:rsid w:val="009E1F98"/>
    <w:rsid w:val="009E3166"/>
    <w:rsid w:val="009E44B5"/>
    <w:rsid w:val="009E519A"/>
    <w:rsid w:val="009F7042"/>
    <w:rsid w:val="00A0218E"/>
    <w:rsid w:val="00A02F6B"/>
    <w:rsid w:val="00A107EC"/>
    <w:rsid w:val="00A204A4"/>
    <w:rsid w:val="00A23170"/>
    <w:rsid w:val="00A23806"/>
    <w:rsid w:val="00A34109"/>
    <w:rsid w:val="00A40701"/>
    <w:rsid w:val="00A40AA9"/>
    <w:rsid w:val="00A4237D"/>
    <w:rsid w:val="00A44F16"/>
    <w:rsid w:val="00A45B8F"/>
    <w:rsid w:val="00A66CAC"/>
    <w:rsid w:val="00A70039"/>
    <w:rsid w:val="00A7123A"/>
    <w:rsid w:val="00A7272E"/>
    <w:rsid w:val="00A72EAE"/>
    <w:rsid w:val="00A73323"/>
    <w:rsid w:val="00A73CE4"/>
    <w:rsid w:val="00A80482"/>
    <w:rsid w:val="00A81B4A"/>
    <w:rsid w:val="00A834A0"/>
    <w:rsid w:val="00A83698"/>
    <w:rsid w:val="00A839D8"/>
    <w:rsid w:val="00A93607"/>
    <w:rsid w:val="00A96710"/>
    <w:rsid w:val="00AA4079"/>
    <w:rsid w:val="00AB2EED"/>
    <w:rsid w:val="00AB42DE"/>
    <w:rsid w:val="00AB5EDD"/>
    <w:rsid w:val="00AC206C"/>
    <w:rsid w:val="00AC20B4"/>
    <w:rsid w:val="00AC37D0"/>
    <w:rsid w:val="00AC570B"/>
    <w:rsid w:val="00AC58FF"/>
    <w:rsid w:val="00AC63A8"/>
    <w:rsid w:val="00AD46C7"/>
    <w:rsid w:val="00AD53B5"/>
    <w:rsid w:val="00AD5C45"/>
    <w:rsid w:val="00AD714D"/>
    <w:rsid w:val="00AE1C85"/>
    <w:rsid w:val="00AE2D44"/>
    <w:rsid w:val="00AF3C78"/>
    <w:rsid w:val="00AF48BF"/>
    <w:rsid w:val="00AF6306"/>
    <w:rsid w:val="00B24AE3"/>
    <w:rsid w:val="00B268A4"/>
    <w:rsid w:val="00B3545F"/>
    <w:rsid w:val="00B4262F"/>
    <w:rsid w:val="00B46F2D"/>
    <w:rsid w:val="00B537A2"/>
    <w:rsid w:val="00B53DCF"/>
    <w:rsid w:val="00B649D4"/>
    <w:rsid w:val="00B65A53"/>
    <w:rsid w:val="00B65D0C"/>
    <w:rsid w:val="00B730FD"/>
    <w:rsid w:val="00B77409"/>
    <w:rsid w:val="00B81D5B"/>
    <w:rsid w:val="00B868DE"/>
    <w:rsid w:val="00B92013"/>
    <w:rsid w:val="00B95185"/>
    <w:rsid w:val="00BA14E1"/>
    <w:rsid w:val="00BA55EA"/>
    <w:rsid w:val="00BB051D"/>
    <w:rsid w:val="00BB2149"/>
    <w:rsid w:val="00BB73C5"/>
    <w:rsid w:val="00BC034C"/>
    <w:rsid w:val="00BC0B3C"/>
    <w:rsid w:val="00BC4C2D"/>
    <w:rsid w:val="00BC650B"/>
    <w:rsid w:val="00BC75B2"/>
    <w:rsid w:val="00BD6471"/>
    <w:rsid w:val="00BE3352"/>
    <w:rsid w:val="00BE7766"/>
    <w:rsid w:val="00BF6D5E"/>
    <w:rsid w:val="00BF6F26"/>
    <w:rsid w:val="00BF7501"/>
    <w:rsid w:val="00C10F48"/>
    <w:rsid w:val="00C117D0"/>
    <w:rsid w:val="00C20F6E"/>
    <w:rsid w:val="00C22998"/>
    <w:rsid w:val="00C246A7"/>
    <w:rsid w:val="00C2726E"/>
    <w:rsid w:val="00C2789F"/>
    <w:rsid w:val="00C31B20"/>
    <w:rsid w:val="00C4741A"/>
    <w:rsid w:val="00C56659"/>
    <w:rsid w:val="00C61999"/>
    <w:rsid w:val="00C624AB"/>
    <w:rsid w:val="00C6351C"/>
    <w:rsid w:val="00C6513A"/>
    <w:rsid w:val="00C66283"/>
    <w:rsid w:val="00C708CE"/>
    <w:rsid w:val="00C71133"/>
    <w:rsid w:val="00C71162"/>
    <w:rsid w:val="00C80E68"/>
    <w:rsid w:val="00C83097"/>
    <w:rsid w:val="00C912F4"/>
    <w:rsid w:val="00C91372"/>
    <w:rsid w:val="00CA0F7C"/>
    <w:rsid w:val="00CA131E"/>
    <w:rsid w:val="00CA2670"/>
    <w:rsid w:val="00CA7FC2"/>
    <w:rsid w:val="00CB0289"/>
    <w:rsid w:val="00CB2B5B"/>
    <w:rsid w:val="00CB3E40"/>
    <w:rsid w:val="00CB54E3"/>
    <w:rsid w:val="00CB6A6F"/>
    <w:rsid w:val="00CC1220"/>
    <w:rsid w:val="00CC1CFD"/>
    <w:rsid w:val="00CC27F2"/>
    <w:rsid w:val="00CC2D26"/>
    <w:rsid w:val="00CC49AD"/>
    <w:rsid w:val="00CC7296"/>
    <w:rsid w:val="00CD2E87"/>
    <w:rsid w:val="00CD5952"/>
    <w:rsid w:val="00CE2170"/>
    <w:rsid w:val="00CE322A"/>
    <w:rsid w:val="00CE5D0A"/>
    <w:rsid w:val="00CF1CE8"/>
    <w:rsid w:val="00CF42A3"/>
    <w:rsid w:val="00CF7F81"/>
    <w:rsid w:val="00D071A5"/>
    <w:rsid w:val="00D15D12"/>
    <w:rsid w:val="00D16811"/>
    <w:rsid w:val="00D17EA8"/>
    <w:rsid w:val="00D23FB9"/>
    <w:rsid w:val="00D25B45"/>
    <w:rsid w:val="00D33E01"/>
    <w:rsid w:val="00D363D4"/>
    <w:rsid w:val="00D36AB9"/>
    <w:rsid w:val="00D4482A"/>
    <w:rsid w:val="00D474DD"/>
    <w:rsid w:val="00D507AE"/>
    <w:rsid w:val="00D50925"/>
    <w:rsid w:val="00D56610"/>
    <w:rsid w:val="00D61B8A"/>
    <w:rsid w:val="00D73B85"/>
    <w:rsid w:val="00D76409"/>
    <w:rsid w:val="00D77942"/>
    <w:rsid w:val="00D81BA6"/>
    <w:rsid w:val="00D821CB"/>
    <w:rsid w:val="00D9074F"/>
    <w:rsid w:val="00D94DDF"/>
    <w:rsid w:val="00DA43AD"/>
    <w:rsid w:val="00DB0F91"/>
    <w:rsid w:val="00DB1533"/>
    <w:rsid w:val="00DB1ACB"/>
    <w:rsid w:val="00DB3233"/>
    <w:rsid w:val="00DC08F4"/>
    <w:rsid w:val="00DD3283"/>
    <w:rsid w:val="00DD5FD1"/>
    <w:rsid w:val="00DE014A"/>
    <w:rsid w:val="00DF60C5"/>
    <w:rsid w:val="00DF72C4"/>
    <w:rsid w:val="00E0098F"/>
    <w:rsid w:val="00E03457"/>
    <w:rsid w:val="00E05967"/>
    <w:rsid w:val="00E116F1"/>
    <w:rsid w:val="00E20205"/>
    <w:rsid w:val="00E24208"/>
    <w:rsid w:val="00E2701D"/>
    <w:rsid w:val="00E35D0E"/>
    <w:rsid w:val="00E37656"/>
    <w:rsid w:val="00E464E8"/>
    <w:rsid w:val="00E47C72"/>
    <w:rsid w:val="00E54817"/>
    <w:rsid w:val="00E5543E"/>
    <w:rsid w:val="00E57278"/>
    <w:rsid w:val="00E618A2"/>
    <w:rsid w:val="00E66C5D"/>
    <w:rsid w:val="00E66C95"/>
    <w:rsid w:val="00E74AE1"/>
    <w:rsid w:val="00E7587A"/>
    <w:rsid w:val="00E75A15"/>
    <w:rsid w:val="00E807CF"/>
    <w:rsid w:val="00E8319A"/>
    <w:rsid w:val="00E832AF"/>
    <w:rsid w:val="00E865B4"/>
    <w:rsid w:val="00EA48DD"/>
    <w:rsid w:val="00EB1105"/>
    <w:rsid w:val="00EC0368"/>
    <w:rsid w:val="00EC17FA"/>
    <w:rsid w:val="00EC65CE"/>
    <w:rsid w:val="00ED5D64"/>
    <w:rsid w:val="00EE1DB3"/>
    <w:rsid w:val="00EF09A1"/>
    <w:rsid w:val="00EF2193"/>
    <w:rsid w:val="00EF6B2A"/>
    <w:rsid w:val="00F0448F"/>
    <w:rsid w:val="00F1147A"/>
    <w:rsid w:val="00F16740"/>
    <w:rsid w:val="00F3566E"/>
    <w:rsid w:val="00F4218B"/>
    <w:rsid w:val="00F62892"/>
    <w:rsid w:val="00F645EB"/>
    <w:rsid w:val="00F66C2A"/>
    <w:rsid w:val="00F76180"/>
    <w:rsid w:val="00F7782D"/>
    <w:rsid w:val="00F8313B"/>
    <w:rsid w:val="00F84B65"/>
    <w:rsid w:val="00F90D9E"/>
    <w:rsid w:val="00F9156F"/>
    <w:rsid w:val="00F96064"/>
    <w:rsid w:val="00F96C9D"/>
    <w:rsid w:val="00F96CC6"/>
    <w:rsid w:val="00FA14EC"/>
    <w:rsid w:val="00FA4F13"/>
    <w:rsid w:val="00FB0DD3"/>
    <w:rsid w:val="00FB459A"/>
    <w:rsid w:val="00FB7BC1"/>
    <w:rsid w:val="00FC0AF5"/>
    <w:rsid w:val="00FD0C0D"/>
    <w:rsid w:val="00FE2AE4"/>
    <w:rsid w:val="00FE3822"/>
    <w:rsid w:val="00FE504F"/>
    <w:rsid w:val="00FE698C"/>
    <w:rsid w:val="00FF56E9"/>
    <w:rsid w:val="00FF6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8504"/>
  <w15:chartTrackingRefBased/>
  <w15:docId w15:val="{2E3EA842-7082-434B-8B76-0B1005AE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E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72B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2BE2"/>
    <w:rPr>
      <w:rFonts w:eastAsiaTheme="minorEastAsia"/>
      <w:color w:val="5A5A5A" w:themeColor="text1" w:themeTint="A5"/>
      <w:spacing w:val="15"/>
    </w:rPr>
  </w:style>
  <w:style w:type="paragraph" w:styleId="Bibliography">
    <w:name w:val="Bibliography"/>
    <w:basedOn w:val="Normal"/>
    <w:next w:val="Normal"/>
    <w:uiPriority w:val="37"/>
    <w:unhideWhenUsed/>
    <w:rsid w:val="004E3B42"/>
  </w:style>
  <w:style w:type="character" w:styleId="CommentReference">
    <w:name w:val="annotation reference"/>
    <w:basedOn w:val="DefaultParagraphFont"/>
    <w:uiPriority w:val="99"/>
    <w:semiHidden/>
    <w:unhideWhenUsed/>
    <w:rsid w:val="00736FFA"/>
    <w:rPr>
      <w:sz w:val="16"/>
      <w:szCs w:val="16"/>
    </w:rPr>
  </w:style>
  <w:style w:type="paragraph" w:styleId="CommentText">
    <w:name w:val="annotation text"/>
    <w:basedOn w:val="Normal"/>
    <w:link w:val="CommentTextChar"/>
    <w:uiPriority w:val="99"/>
    <w:semiHidden/>
    <w:unhideWhenUsed/>
    <w:rsid w:val="00736FFA"/>
    <w:pPr>
      <w:spacing w:line="240" w:lineRule="auto"/>
    </w:pPr>
    <w:rPr>
      <w:sz w:val="20"/>
      <w:szCs w:val="20"/>
    </w:rPr>
  </w:style>
  <w:style w:type="character" w:customStyle="1" w:styleId="CommentTextChar">
    <w:name w:val="Comment Text Char"/>
    <w:basedOn w:val="DefaultParagraphFont"/>
    <w:link w:val="CommentText"/>
    <w:uiPriority w:val="99"/>
    <w:semiHidden/>
    <w:rsid w:val="00736FFA"/>
    <w:rPr>
      <w:sz w:val="20"/>
      <w:szCs w:val="20"/>
    </w:rPr>
  </w:style>
  <w:style w:type="paragraph" w:styleId="CommentSubject">
    <w:name w:val="annotation subject"/>
    <w:basedOn w:val="CommentText"/>
    <w:next w:val="CommentText"/>
    <w:link w:val="CommentSubjectChar"/>
    <w:uiPriority w:val="99"/>
    <w:semiHidden/>
    <w:unhideWhenUsed/>
    <w:rsid w:val="00736FFA"/>
    <w:rPr>
      <w:b/>
      <w:bCs/>
    </w:rPr>
  </w:style>
  <w:style w:type="character" w:customStyle="1" w:styleId="CommentSubjectChar">
    <w:name w:val="Comment Subject Char"/>
    <w:basedOn w:val="CommentTextChar"/>
    <w:link w:val="CommentSubject"/>
    <w:uiPriority w:val="99"/>
    <w:semiHidden/>
    <w:rsid w:val="00736FFA"/>
    <w:rPr>
      <w:b/>
      <w:bCs/>
      <w:sz w:val="20"/>
      <w:szCs w:val="20"/>
    </w:rPr>
  </w:style>
  <w:style w:type="paragraph" w:styleId="BalloonText">
    <w:name w:val="Balloon Text"/>
    <w:basedOn w:val="Normal"/>
    <w:link w:val="BalloonTextChar"/>
    <w:uiPriority w:val="99"/>
    <w:semiHidden/>
    <w:unhideWhenUsed/>
    <w:rsid w:val="0073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FFA"/>
    <w:rPr>
      <w:rFonts w:ascii="Segoe UI" w:hAnsi="Segoe UI" w:cs="Segoe UI"/>
      <w:sz w:val="18"/>
      <w:szCs w:val="18"/>
    </w:rPr>
  </w:style>
  <w:style w:type="table" w:styleId="TableGrid">
    <w:name w:val="Table Grid"/>
    <w:basedOn w:val="TableNormal"/>
    <w:uiPriority w:val="39"/>
    <w:rsid w:val="007A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32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E32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F1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163"/>
  </w:style>
  <w:style w:type="paragraph" w:styleId="Footer">
    <w:name w:val="footer"/>
    <w:basedOn w:val="Normal"/>
    <w:link w:val="FooterChar"/>
    <w:uiPriority w:val="99"/>
    <w:unhideWhenUsed/>
    <w:rsid w:val="001F1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163"/>
  </w:style>
  <w:style w:type="paragraph" w:styleId="Title">
    <w:name w:val="Title"/>
    <w:basedOn w:val="Normal"/>
    <w:next w:val="Normal"/>
    <w:link w:val="TitleChar"/>
    <w:uiPriority w:val="10"/>
    <w:qFormat/>
    <w:rsid w:val="00254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0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5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60F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7465"/>
    <w:pPr>
      <w:outlineLvl w:val="9"/>
    </w:pPr>
    <w:rPr>
      <w:lang w:val="en-US"/>
    </w:rPr>
  </w:style>
  <w:style w:type="paragraph" w:styleId="TOC1">
    <w:name w:val="toc 1"/>
    <w:basedOn w:val="Normal"/>
    <w:next w:val="Normal"/>
    <w:autoRedefine/>
    <w:uiPriority w:val="39"/>
    <w:unhideWhenUsed/>
    <w:rsid w:val="00527465"/>
    <w:pPr>
      <w:spacing w:after="100"/>
    </w:pPr>
  </w:style>
  <w:style w:type="paragraph" w:styleId="TOC2">
    <w:name w:val="toc 2"/>
    <w:basedOn w:val="Normal"/>
    <w:next w:val="Normal"/>
    <w:autoRedefine/>
    <w:uiPriority w:val="39"/>
    <w:unhideWhenUsed/>
    <w:rsid w:val="00527465"/>
    <w:pPr>
      <w:spacing w:after="100"/>
      <w:ind w:left="220"/>
    </w:pPr>
  </w:style>
  <w:style w:type="paragraph" w:styleId="TOC3">
    <w:name w:val="toc 3"/>
    <w:basedOn w:val="Normal"/>
    <w:next w:val="Normal"/>
    <w:autoRedefine/>
    <w:uiPriority w:val="39"/>
    <w:unhideWhenUsed/>
    <w:rsid w:val="00527465"/>
    <w:pPr>
      <w:spacing w:after="100"/>
      <w:ind w:left="440"/>
    </w:pPr>
  </w:style>
  <w:style w:type="character" w:styleId="Hyperlink">
    <w:name w:val="Hyperlink"/>
    <w:basedOn w:val="DefaultParagraphFont"/>
    <w:uiPriority w:val="99"/>
    <w:unhideWhenUsed/>
    <w:rsid w:val="00527465"/>
    <w:rPr>
      <w:color w:val="0563C1" w:themeColor="hyperlink"/>
      <w:u w:val="single"/>
    </w:rPr>
  </w:style>
  <w:style w:type="paragraph" w:styleId="ListParagraph">
    <w:name w:val="List Paragraph"/>
    <w:basedOn w:val="Normal"/>
    <w:uiPriority w:val="34"/>
    <w:qFormat/>
    <w:rsid w:val="00C71133"/>
    <w:pPr>
      <w:ind w:left="720"/>
      <w:contextualSpacing/>
    </w:pPr>
  </w:style>
  <w:style w:type="character" w:styleId="UnresolvedMention">
    <w:name w:val="Unresolved Mention"/>
    <w:basedOn w:val="DefaultParagraphFont"/>
    <w:uiPriority w:val="99"/>
    <w:semiHidden/>
    <w:unhideWhenUsed/>
    <w:rsid w:val="009963D1"/>
    <w:rPr>
      <w:color w:val="605E5C"/>
      <w:shd w:val="clear" w:color="auto" w:fill="E1DFDD"/>
    </w:rPr>
  </w:style>
  <w:style w:type="paragraph" w:styleId="Caption">
    <w:name w:val="caption"/>
    <w:basedOn w:val="Normal"/>
    <w:next w:val="Normal"/>
    <w:uiPriority w:val="35"/>
    <w:unhideWhenUsed/>
    <w:qFormat/>
    <w:rsid w:val="008A7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98">
      <w:bodyDiv w:val="1"/>
      <w:marLeft w:val="0"/>
      <w:marRight w:val="0"/>
      <w:marTop w:val="0"/>
      <w:marBottom w:val="0"/>
      <w:divBdr>
        <w:top w:val="none" w:sz="0" w:space="0" w:color="auto"/>
        <w:left w:val="none" w:sz="0" w:space="0" w:color="auto"/>
        <w:bottom w:val="none" w:sz="0" w:space="0" w:color="auto"/>
        <w:right w:val="none" w:sz="0" w:space="0" w:color="auto"/>
      </w:divBdr>
    </w:div>
    <w:div w:id="14894072">
      <w:bodyDiv w:val="1"/>
      <w:marLeft w:val="0"/>
      <w:marRight w:val="0"/>
      <w:marTop w:val="0"/>
      <w:marBottom w:val="0"/>
      <w:divBdr>
        <w:top w:val="none" w:sz="0" w:space="0" w:color="auto"/>
        <w:left w:val="none" w:sz="0" w:space="0" w:color="auto"/>
        <w:bottom w:val="none" w:sz="0" w:space="0" w:color="auto"/>
        <w:right w:val="none" w:sz="0" w:space="0" w:color="auto"/>
      </w:divBdr>
    </w:div>
    <w:div w:id="20522649">
      <w:bodyDiv w:val="1"/>
      <w:marLeft w:val="0"/>
      <w:marRight w:val="0"/>
      <w:marTop w:val="0"/>
      <w:marBottom w:val="0"/>
      <w:divBdr>
        <w:top w:val="none" w:sz="0" w:space="0" w:color="auto"/>
        <w:left w:val="none" w:sz="0" w:space="0" w:color="auto"/>
        <w:bottom w:val="none" w:sz="0" w:space="0" w:color="auto"/>
        <w:right w:val="none" w:sz="0" w:space="0" w:color="auto"/>
      </w:divBdr>
    </w:div>
    <w:div w:id="38433456">
      <w:bodyDiv w:val="1"/>
      <w:marLeft w:val="0"/>
      <w:marRight w:val="0"/>
      <w:marTop w:val="0"/>
      <w:marBottom w:val="0"/>
      <w:divBdr>
        <w:top w:val="none" w:sz="0" w:space="0" w:color="auto"/>
        <w:left w:val="none" w:sz="0" w:space="0" w:color="auto"/>
        <w:bottom w:val="none" w:sz="0" w:space="0" w:color="auto"/>
        <w:right w:val="none" w:sz="0" w:space="0" w:color="auto"/>
      </w:divBdr>
    </w:div>
    <w:div w:id="99032799">
      <w:bodyDiv w:val="1"/>
      <w:marLeft w:val="0"/>
      <w:marRight w:val="0"/>
      <w:marTop w:val="0"/>
      <w:marBottom w:val="0"/>
      <w:divBdr>
        <w:top w:val="none" w:sz="0" w:space="0" w:color="auto"/>
        <w:left w:val="none" w:sz="0" w:space="0" w:color="auto"/>
        <w:bottom w:val="none" w:sz="0" w:space="0" w:color="auto"/>
        <w:right w:val="none" w:sz="0" w:space="0" w:color="auto"/>
      </w:divBdr>
    </w:div>
    <w:div w:id="106779952">
      <w:bodyDiv w:val="1"/>
      <w:marLeft w:val="0"/>
      <w:marRight w:val="0"/>
      <w:marTop w:val="0"/>
      <w:marBottom w:val="0"/>
      <w:divBdr>
        <w:top w:val="none" w:sz="0" w:space="0" w:color="auto"/>
        <w:left w:val="none" w:sz="0" w:space="0" w:color="auto"/>
        <w:bottom w:val="none" w:sz="0" w:space="0" w:color="auto"/>
        <w:right w:val="none" w:sz="0" w:space="0" w:color="auto"/>
      </w:divBdr>
    </w:div>
    <w:div w:id="126625062">
      <w:bodyDiv w:val="1"/>
      <w:marLeft w:val="0"/>
      <w:marRight w:val="0"/>
      <w:marTop w:val="0"/>
      <w:marBottom w:val="0"/>
      <w:divBdr>
        <w:top w:val="none" w:sz="0" w:space="0" w:color="auto"/>
        <w:left w:val="none" w:sz="0" w:space="0" w:color="auto"/>
        <w:bottom w:val="none" w:sz="0" w:space="0" w:color="auto"/>
        <w:right w:val="none" w:sz="0" w:space="0" w:color="auto"/>
      </w:divBdr>
    </w:div>
    <w:div w:id="160045015">
      <w:bodyDiv w:val="1"/>
      <w:marLeft w:val="0"/>
      <w:marRight w:val="0"/>
      <w:marTop w:val="0"/>
      <w:marBottom w:val="0"/>
      <w:divBdr>
        <w:top w:val="none" w:sz="0" w:space="0" w:color="auto"/>
        <w:left w:val="none" w:sz="0" w:space="0" w:color="auto"/>
        <w:bottom w:val="none" w:sz="0" w:space="0" w:color="auto"/>
        <w:right w:val="none" w:sz="0" w:space="0" w:color="auto"/>
      </w:divBdr>
    </w:div>
    <w:div w:id="160464664">
      <w:bodyDiv w:val="1"/>
      <w:marLeft w:val="0"/>
      <w:marRight w:val="0"/>
      <w:marTop w:val="0"/>
      <w:marBottom w:val="0"/>
      <w:divBdr>
        <w:top w:val="none" w:sz="0" w:space="0" w:color="auto"/>
        <w:left w:val="none" w:sz="0" w:space="0" w:color="auto"/>
        <w:bottom w:val="none" w:sz="0" w:space="0" w:color="auto"/>
        <w:right w:val="none" w:sz="0" w:space="0" w:color="auto"/>
      </w:divBdr>
    </w:div>
    <w:div w:id="164055422">
      <w:bodyDiv w:val="1"/>
      <w:marLeft w:val="0"/>
      <w:marRight w:val="0"/>
      <w:marTop w:val="0"/>
      <w:marBottom w:val="0"/>
      <w:divBdr>
        <w:top w:val="none" w:sz="0" w:space="0" w:color="auto"/>
        <w:left w:val="none" w:sz="0" w:space="0" w:color="auto"/>
        <w:bottom w:val="none" w:sz="0" w:space="0" w:color="auto"/>
        <w:right w:val="none" w:sz="0" w:space="0" w:color="auto"/>
      </w:divBdr>
    </w:div>
    <w:div w:id="168757960">
      <w:bodyDiv w:val="1"/>
      <w:marLeft w:val="0"/>
      <w:marRight w:val="0"/>
      <w:marTop w:val="0"/>
      <w:marBottom w:val="0"/>
      <w:divBdr>
        <w:top w:val="none" w:sz="0" w:space="0" w:color="auto"/>
        <w:left w:val="none" w:sz="0" w:space="0" w:color="auto"/>
        <w:bottom w:val="none" w:sz="0" w:space="0" w:color="auto"/>
        <w:right w:val="none" w:sz="0" w:space="0" w:color="auto"/>
      </w:divBdr>
    </w:div>
    <w:div w:id="206917865">
      <w:bodyDiv w:val="1"/>
      <w:marLeft w:val="0"/>
      <w:marRight w:val="0"/>
      <w:marTop w:val="0"/>
      <w:marBottom w:val="0"/>
      <w:divBdr>
        <w:top w:val="none" w:sz="0" w:space="0" w:color="auto"/>
        <w:left w:val="none" w:sz="0" w:space="0" w:color="auto"/>
        <w:bottom w:val="none" w:sz="0" w:space="0" w:color="auto"/>
        <w:right w:val="none" w:sz="0" w:space="0" w:color="auto"/>
      </w:divBdr>
    </w:div>
    <w:div w:id="244997255">
      <w:bodyDiv w:val="1"/>
      <w:marLeft w:val="0"/>
      <w:marRight w:val="0"/>
      <w:marTop w:val="0"/>
      <w:marBottom w:val="0"/>
      <w:divBdr>
        <w:top w:val="none" w:sz="0" w:space="0" w:color="auto"/>
        <w:left w:val="none" w:sz="0" w:space="0" w:color="auto"/>
        <w:bottom w:val="none" w:sz="0" w:space="0" w:color="auto"/>
        <w:right w:val="none" w:sz="0" w:space="0" w:color="auto"/>
      </w:divBdr>
    </w:div>
    <w:div w:id="298658536">
      <w:bodyDiv w:val="1"/>
      <w:marLeft w:val="0"/>
      <w:marRight w:val="0"/>
      <w:marTop w:val="0"/>
      <w:marBottom w:val="0"/>
      <w:divBdr>
        <w:top w:val="none" w:sz="0" w:space="0" w:color="auto"/>
        <w:left w:val="none" w:sz="0" w:space="0" w:color="auto"/>
        <w:bottom w:val="none" w:sz="0" w:space="0" w:color="auto"/>
        <w:right w:val="none" w:sz="0" w:space="0" w:color="auto"/>
      </w:divBdr>
    </w:div>
    <w:div w:id="309287324">
      <w:bodyDiv w:val="1"/>
      <w:marLeft w:val="0"/>
      <w:marRight w:val="0"/>
      <w:marTop w:val="0"/>
      <w:marBottom w:val="0"/>
      <w:divBdr>
        <w:top w:val="none" w:sz="0" w:space="0" w:color="auto"/>
        <w:left w:val="none" w:sz="0" w:space="0" w:color="auto"/>
        <w:bottom w:val="none" w:sz="0" w:space="0" w:color="auto"/>
        <w:right w:val="none" w:sz="0" w:space="0" w:color="auto"/>
      </w:divBdr>
    </w:div>
    <w:div w:id="369889380">
      <w:bodyDiv w:val="1"/>
      <w:marLeft w:val="0"/>
      <w:marRight w:val="0"/>
      <w:marTop w:val="0"/>
      <w:marBottom w:val="0"/>
      <w:divBdr>
        <w:top w:val="none" w:sz="0" w:space="0" w:color="auto"/>
        <w:left w:val="none" w:sz="0" w:space="0" w:color="auto"/>
        <w:bottom w:val="none" w:sz="0" w:space="0" w:color="auto"/>
        <w:right w:val="none" w:sz="0" w:space="0" w:color="auto"/>
      </w:divBdr>
    </w:div>
    <w:div w:id="442267822">
      <w:bodyDiv w:val="1"/>
      <w:marLeft w:val="0"/>
      <w:marRight w:val="0"/>
      <w:marTop w:val="0"/>
      <w:marBottom w:val="0"/>
      <w:divBdr>
        <w:top w:val="none" w:sz="0" w:space="0" w:color="auto"/>
        <w:left w:val="none" w:sz="0" w:space="0" w:color="auto"/>
        <w:bottom w:val="none" w:sz="0" w:space="0" w:color="auto"/>
        <w:right w:val="none" w:sz="0" w:space="0" w:color="auto"/>
      </w:divBdr>
    </w:div>
    <w:div w:id="448858577">
      <w:bodyDiv w:val="1"/>
      <w:marLeft w:val="0"/>
      <w:marRight w:val="0"/>
      <w:marTop w:val="0"/>
      <w:marBottom w:val="0"/>
      <w:divBdr>
        <w:top w:val="none" w:sz="0" w:space="0" w:color="auto"/>
        <w:left w:val="none" w:sz="0" w:space="0" w:color="auto"/>
        <w:bottom w:val="none" w:sz="0" w:space="0" w:color="auto"/>
        <w:right w:val="none" w:sz="0" w:space="0" w:color="auto"/>
      </w:divBdr>
    </w:div>
    <w:div w:id="495344667">
      <w:bodyDiv w:val="1"/>
      <w:marLeft w:val="0"/>
      <w:marRight w:val="0"/>
      <w:marTop w:val="0"/>
      <w:marBottom w:val="0"/>
      <w:divBdr>
        <w:top w:val="none" w:sz="0" w:space="0" w:color="auto"/>
        <w:left w:val="none" w:sz="0" w:space="0" w:color="auto"/>
        <w:bottom w:val="none" w:sz="0" w:space="0" w:color="auto"/>
        <w:right w:val="none" w:sz="0" w:space="0" w:color="auto"/>
      </w:divBdr>
    </w:div>
    <w:div w:id="496770112">
      <w:bodyDiv w:val="1"/>
      <w:marLeft w:val="0"/>
      <w:marRight w:val="0"/>
      <w:marTop w:val="0"/>
      <w:marBottom w:val="0"/>
      <w:divBdr>
        <w:top w:val="none" w:sz="0" w:space="0" w:color="auto"/>
        <w:left w:val="none" w:sz="0" w:space="0" w:color="auto"/>
        <w:bottom w:val="none" w:sz="0" w:space="0" w:color="auto"/>
        <w:right w:val="none" w:sz="0" w:space="0" w:color="auto"/>
      </w:divBdr>
    </w:div>
    <w:div w:id="521555874">
      <w:bodyDiv w:val="1"/>
      <w:marLeft w:val="0"/>
      <w:marRight w:val="0"/>
      <w:marTop w:val="0"/>
      <w:marBottom w:val="0"/>
      <w:divBdr>
        <w:top w:val="none" w:sz="0" w:space="0" w:color="auto"/>
        <w:left w:val="none" w:sz="0" w:space="0" w:color="auto"/>
        <w:bottom w:val="none" w:sz="0" w:space="0" w:color="auto"/>
        <w:right w:val="none" w:sz="0" w:space="0" w:color="auto"/>
      </w:divBdr>
    </w:div>
    <w:div w:id="580137648">
      <w:bodyDiv w:val="1"/>
      <w:marLeft w:val="0"/>
      <w:marRight w:val="0"/>
      <w:marTop w:val="0"/>
      <w:marBottom w:val="0"/>
      <w:divBdr>
        <w:top w:val="none" w:sz="0" w:space="0" w:color="auto"/>
        <w:left w:val="none" w:sz="0" w:space="0" w:color="auto"/>
        <w:bottom w:val="none" w:sz="0" w:space="0" w:color="auto"/>
        <w:right w:val="none" w:sz="0" w:space="0" w:color="auto"/>
      </w:divBdr>
    </w:div>
    <w:div w:id="581453211">
      <w:bodyDiv w:val="1"/>
      <w:marLeft w:val="0"/>
      <w:marRight w:val="0"/>
      <w:marTop w:val="0"/>
      <w:marBottom w:val="0"/>
      <w:divBdr>
        <w:top w:val="none" w:sz="0" w:space="0" w:color="auto"/>
        <w:left w:val="none" w:sz="0" w:space="0" w:color="auto"/>
        <w:bottom w:val="none" w:sz="0" w:space="0" w:color="auto"/>
        <w:right w:val="none" w:sz="0" w:space="0" w:color="auto"/>
      </w:divBdr>
    </w:div>
    <w:div w:id="583950862">
      <w:bodyDiv w:val="1"/>
      <w:marLeft w:val="0"/>
      <w:marRight w:val="0"/>
      <w:marTop w:val="0"/>
      <w:marBottom w:val="0"/>
      <w:divBdr>
        <w:top w:val="none" w:sz="0" w:space="0" w:color="auto"/>
        <w:left w:val="none" w:sz="0" w:space="0" w:color="auto"/>
        <w:bottom w:val="none" w:sz="0" w:space="0" w:color="auto"/>
        <w:right w:val="none" w:sz="0" w:space="0" w:color="auto"/>
      </w:divBdr>
    </w:div>
    <w:div w:id="592982741">
      <w:bodyDiv w:val="1"/>
      <w:marLeft w:val="0"/>
      <w:marRight w:val="0"/>
      <w:marTop w:val="0"/>
      <w:marBottom w:val="0"/>
      <w:divBdr>
        <w:top w:val="none" w:sz="0" w:space="0" w:color="auto"/>
        <w:left w:val="none" w:sz="0" w:space="0" w:color="auto"/>
        <w:bottom w:val="none" w:sz="0" w:space="0" w:color="auto"/>
        <w:right w:val="none" w:sz="0" w:space="0" w:color="auto"/>
      </w:divBdr>
    </w:div>
    <w:div w:id="606618657">
      <w:bodyDiv w:val="1"/>
      <w:marLeft w:val="0"/>
      <w:marRight w:val="0"/>
      <w:marTop w:val="0"/>
      <w:marBottom w:val="0"/>
      <w:divBdr>
        <w:top w:val="none" w:sz="0" w:space="0" w:color="auto"/>
        <w:left w:val="none" w:sz="0" w:space="0" w:color="auto"/>
        <w:bottom w:val="none" w:sz="0" w:space="0" w:color="auto"/>
        <w:right w:val="none" w:sz="0" w:space="0" w:color="auto"/>
      </w:divBdr>
    </w:div>
    <w:div w:id="611205674">
      <w:bodyDiv w:val="1"/>
      <w:marLeft w:val="0"/>
      <w:marRight w:val="0"/>
      <w:marTop w:val="0"/>
      <w:marBottom w:val="0"/>
      <w:divBdr>
        <w:top w:val="none" w:sz="0" w:space="0" w:color="auto"/>
        <w:left w:val="none" w:sz="0" w:space="0" w:color="auto"/>
        <w:bottom w:val="none" w:sz="0" w:space="0" w:color="auto"/>
        <w:right w:val="none" w:sz="0" w:space="0" w:color="auto"/>
      </w:divBdr>
    </w:div>
    <w:div w:id="621573960">
      <w:bodyDiv w:val="1"/>
      <w:marLeft w:val="0"/>
      <w:marRight w:val="0"/>
      <w:marTop w:val="0"/>
      <w:marBottom w:val="0"/>
      <w:divBdr>
        <w:top w:val="none" w:sz="0" w:space="0" w:color="auto"/>
        <w:left w:val="none" w:sz="0" w:space="0" w:color="auto"/>
        <w:bottom w:val="none" w:sz="0" w:space="0" w:color="auto"/>
        <w:right w:val="none" w:sz="0" w:space="0" w:color="auto"/>
      </w:divBdr>
    </w:div>
    <w:div w:id="628433523">
      <w:bodyDiv w:val="1"/>
      <w:marLeft w:val="0"/>
      <w:marRight w:val="0"/>
      <w:marTop w:val="0"/>
      <w:marBottom w:val="0"/>
      <w:divBdr>
        <w:top w:val="none" w:sz="0" w:space="0" w:color="auto"/>
        <w:left w:val="none" w:sz="0" w:space="0" w:color="auto"/>
        <w:bottom w:val="none" w:sz="0" w:space="0" w:color="auto"/>
        <w:right w:val="none" w:sz="0" w:space="0" w:color="auto"/>
      </w:divBdr>
    </w:div>
    <w:div w:id="631400439">
      <w:bodyDiv w:val="1"/>
      <w:marLeft w:val="0"/>
      <w:marRight w:val="0"/>
      <w:marTop w:val="0"/>
      <w:marBottom w:val="0"/>
      <w:divBdr>
        <w:top w:val="none" w:sz="0" w:space="0" w:color="auto"/>
        <w:left w:val="none" w:sz="0" w:space="0" w:color="auto"/>
        <w:bottom w:val="none" w:sz="0" w:space="0" w:color="auto"/>
        <w:right w:val="none" w:sz="0" w:space="0" w:color="auto"/>
      </w:divBdr>
    </w:div>
    <w:div w:id="637346217">
      <w:bodyDiv w:val="1"/>
      <w:marLeft w:val="0"/>
      <w:marRight w:val="0"/>
      <w:marTop w:val="0"/>
      <w:marBottom w:val="0"/>
      <w:divBdr>
        <w:top w:val="none" w:sz="0" w:space="0" w:color="auto"/>
        <w:left w:val="none" w:sz="0" w:space="0" w:color="auto"/>
        <w:bottom w:val="none" w:sz="0" w:space="0" w:color="auto"/>
        <w:right w:val="none" w:sz="0" w:space="0" w:color="auto"/>
      </w:divBdr>
    </w:div>
    <w:div w:id="649402952">
      <w:bodyDiv w:val="1"/>
      <w:marLeft w:val="0"/>
      <w:marRight w:val="0"/>
      <w:marTop w:val="0"/>
      <w:marBottom w:val="0"/>
      <w:divBdr>
        <w:top w:val="none" w:sz="0" w:space="0" w:color="auto"/>
        <w:left w:val="none" w:sz="0" w:space="0" w:color="auto"/>
        <w:bottom w:val="none" w:sz="0" w:space="0" w:color="auto"/>
        <w:right w:val="none" w:sz="0" w:space="0" w:color="auto"/>
      </w:divBdr>
    </w:div>
    <w:div w:id="663582015">
      <w:bodyDiv w:val="1"/>
      <w:marLeft w:val="0"/>
      <w:marRight w:val="0"/>
      <w:marTop w:val="0"/>
      <w:marBottom w:val="0"/>
      <w:divBdr>
        <w:top w:val="none" w:sz="0" w:space="0" w:color="auto"/>
        <w:left w:val="none" w:sz="0" w:space="0" w:color="auto"/>
        <w:bottom w:val="none" w:sz="0" w:space="0" w:color="auto"/>
        <w:right w:val="none" w:sz="0" w:space="0" w:color="auto"/>
      </w:divBdr>
    </w:div>
    <w:div w:id="675038782">
      <w:bodyDiv w:val="1"/>
      <w:marLeft w:val="0"/>
      <w:marRight w:val="0"/>
      <w:marTop w:val="0"/>
      <w:marBottom w:val="0"/>
      <w:divBdr>
        <w:top w:val="none" w:sz="0" w:space="0" w:color="auto"/>
        <w:left w:val="none" w:sz="0" w:space="0" w:color="auto"/>
        <w:bottom w:val="none" w:sz="0" w:space="0" w:color="auto"/>
        <w:right w:val="none" w:sz="0" w:space="0" w:color="auto"/>
      </w:divBdr>
    </w:div>
    <w:div w:id="700084247">
      <w:bodyDiv w:val="1"/>
      <w:marLeft w:val="0"/>
      <w:marRight w:val="0"/>
      <w:marTop w:val="0"/>
      <w:marBottom w:val="0"/>
      <w:divBdr>
        <w:top w:val="none" w:sz="0" w:space="0" w:color="auto"/>
        <w:left w:val="none" w:sz="0" w:space="0" w:color="auto"/>
        <w:bottom w:val="none" w:sz="0" w:space="0" w:color="auto"/>
        <w:right w:val="none" w:sz="0" w:space="0" w:color="auto"/>
      </w:divBdr>
    </w:div>
    <w:div w:id="704528839">
      <w:bodyDiv w:val="1"/>
      <w:marLeft w:val="0"/>
      <w:marRight w:val="0"/>
      <w:marTop w:val="0"/>
      <w:marBottom w:val="0"/>
      <w:divBdr>
        <w:top w:val="none" w:sz="0" w:space="0" w:color="auto"/>
        <w:left w:val="none" w:sz="0" w:space="0" w:color="auto"/>
        <w:bottom w:val="none" w:sz="0" w:space="0" w:color="auto"/>
        <w:right w:val="none" w:sz="0" w:space="0" w:color="auto"/>
      </w:divBdr>
    </w:div>
    <w:div w:id="721363446">
      <w:bodyDiv w:val="1"/>
      <w:marLeft w:val="0"/>
      <w:marRight w:val="0"/>
      <w:marTop w:val="0"/>
      <w:marBottom w:val="0"/>
      <w:divBdr>
        <w:top w:val="none" w:sz="0" w:space="0" w:color="auto"/>
        <w:left w:val="none" w:sz="0" w:space="0" w:color="auto"/>
        <w:bottom w:val="none" w:sz="0" w:space="0" w:color="auto"/>
        <w:right w:val="none" w:sz="0" w:space="0" w:color="auto"/>
      </w:divBdr>
    </w:div>
    <w:div w:id="742487604">
      <w:bodyDiv w:val="1"/>
      <w:marLeft w:val="0"/>
      <w:marRight w:val="0"/>
      <w:marTop w:val="0"/>
      <w:marBottom w:val="0"/>
      <w:divBdr>
        <w:top w:val="none" w:sz="0" w:space="0" w:color="auto"/>
        <w:left w:val="none" w:sz="0" w:space="0" w:color="auto"/>
        <w:bottom w:val="none" w:sz="0" w:space="0" w:color="auto"/>
        <w:right w:val="none" w:sz="0" w:space="0" w:color="auto"/>
      </w:divBdr>
    </w:div>
    <w:div w:id="749081223">
      <w:bodyDiv w:val="1"/>
      <w:marLeft w:val="0"/>
      <w:marRight w:val="0"/>
      <w:marTop w:val="0"/>
      <w:marBottom w:val="0"/>
      <w:divBdr>
        <w:top w:val="none" w:sz="0" w:space="0" w:color="auto"/>
        <w:left w:val="none" w:sz="0" w:space="0" w:color="auto"/>
        <w:bottom w:val="none" w:sz="0" w:space="0" w:color="auto"/>
        <w:right w:val="none" w:sz="0" w:space="0" w:color="auto"/>
      </w:divBdr>
    </w:div>
    <w:div w:id="764883064">
      <w:bodyDiv w:val="1"/>
      <w:marLeft w:val="0"/>
      <w:marRight w:val="0"/>
      <w:marTop w:val="0"/>
      <w:marBottom w:val="0"/>
      <w:divBdr>
        <w:top w:val="none" w:sz="0" w:space="0" w:color="auto"/>
        <w:left w:val="none" w:sz="0" w:space="0" w:color="auto"/>
        <w:bottom w:val="none" w:sz="0" w:space="0" w:color="auto"/>
        <w:right w:val="none" w:sz="0" w:space="0" w:color="auto"/>
      </w:divBdr>
    </w:div>
    <w:div w:id="771703459">
      <w:bodyDiv w:val="1"/>
      <w:marLeft w:val="0"/>
      <w:marRight w:val="0"/>
      <w:marTop w:val="0"/>
      <w:marBottom w:val="0"/>
      <w:divBdr>
        <w:top w:val="none" w:sz="0" w:space="0" w:color="auto"/>
        <w:left w:val="none" w:sz="0" w:space="0" w:color="auto"/>
        <w:bottom w:val="none" w:sz="0" w:space="0" w:color="auto"/>
        <w:right w:val="none" w:sz="0" w:space="0" w:color="auto"/>
      </w:divBdr>
    </w:div>
    <w:div w:id="786392429">
      <w:bodyDiv w:val="1"/>
      <w:marLeft w:val="0"/>
      <w:marRight w:val="0"/>
      <w:marTop w:val="0"/>
      <w:marBottom w:val="0"/>
      <w:divBdr>
        <w:top w:val="none" w:sz="0" w:space="0" w:color="auto"/>
        <w:left w:val="none" w:sz="0" w:space="0" w:color="auto"/>
        <w:bottom w:val="none" w:sz="0" w:space="0" w:color="auto"/>
        <w:right w:val="none" w:sz="0" w:space="0" w:color="auto"/>
      </w:divBdr>
    </w:div>
    <w:div w:id="820922474">
      <w:bodyDiv w:val="1"/>
      <w:marLeft w:val="0"/>
      <w:marRight w:val="0"/>
      <w:marTop w:val="0"/>
      <w:marBottom w:val="0"/>
      <w:divBdr>
        <w:top w:val="none" w:sz="0" w:space="0" w:color="auto"/>
        <w:left w:val="none" w:sz="0" w:space="0" w:color="auto"/>
        <w:bottom w:val="none" w:sz="0" w:space="0" w:color="auto"/>
        <w:right w:val="none" w:sz="0" w:space="0" w:color="auto"/>
      </w:divBdr>
    </w:div>
    <w:div w:id="853223844">
      <w:bodyDiv w:val="1"/>
      <w:marLeft w:val="0"/>
      <w:marRight w:val="0"/>
      <w:marTop w:val="0"/>
      <w:marBottom w:val="0"/>
      <w:divBdr>
        <w:top w:val="none" w:sz="0" w:space="0" w:color="auto"/>
        <w:left w:val="none" w:sz="0" w:space="0" w:color="auto"/>
        <w:bottom w:val="none" w:sz="0" w:space="0" w:color="auto"/>
        <w:right w:val="none" w:sz="0" w:space="0" w:color="auto"/>
      </w:divBdr>
    </w:div>
    <w:div w:id="953753468">
      <w:bodyDiv w:val="1"/>
      <w:marLeft w:val="0"/>
      <w:marRight w:val="0"/>
      <w:marTop w:val="0"/>
      <w:marBottom w:val="0"/>
      <w:divBdr>
        <w:top w:val="none" w:sz="0" w:space="0" w:color="auto"/>
        <w:left w:val="none" w:sz="0" w:space="0" w:color="auto"/>
        <w:bottom w:val="none" w:sz="0" w:space="0" w:color="auto"/>
        <w:right w:val="none" w:sz="0" w:space="0" w:color="auto"/>
      </w:divBdr>
    </w:div>
    <w:div w:id="962465937">
      <w:bodyDiv w:val="1"/>
      <w:marLeft w:val="0"/>
      <w:marRight w:val="0"/>
      <w:marTop w:val="0"/>
      <w:marBottom w:val="0"/>
      <w:divBdr>
        <w:top w:val="none" w:sz="0" w:space="0" w:color="auto"/>
        <w:left w:val="none" w:sz="0" w:space="0" w:color="auto"/>
        <w:bottom w:val="none" w:sz="0" w:space="0" w:color="auto"/>
        <w:right w:val="none" w:sz="0" w:space="0" w:color="auto"/>
      </w:divBdr>
    </w:div>
    <w:div w:id="964896324">
      <w:bodyDiv w:val="1"/>
      <w:marLeft w:val="0"/>
      <w:marRight w:val="0"/>
      <w:marTop w:val="0"/>
      <w:marBottom w:val="0"/>
      <w:divBdr>
        <w:top w:val="none" w:sz="0" w:space="0" w:color="auto"/>
        <w:left w:val="none" w:sz="0" w:space="0" w:color="auto"/>
        <w:bottom w:val="none" w:sz="0" w:space="0" w:color="auto"/>
        <w:right w:val="none" w:sz="0" w:space="0" w:color="auto"/>
      </w:divBdr>
    </w:div>
    <w:div w:id="978454914">
      <w:bodyDiv w:val="1"/>
      <w:marLeft w:val="0"/>
      <w:marRight w:val="0"/>
      <w:marTop w:val="0"/>
      <w:marBottom w:val="0"/>
      <w:divBdr>
        <w:top w:val="none" w:sz="0" w:space="0" w:color="auto"/>
        <w:left w:val="none" w:sz="0" w:space="0" w:color="auto"/>
        <w:bottom w:val="none" w:sz="0" w:space="0" w:color="auto"/>
        <w:right w:val="none" w:sz="0" w:space="0" w:color="auto"/>
      </w:divBdr>
    </w:div>
    <w:div w:id="982585928">
      <w:bodyDiv w:val="1"/>
      <w:marLeft w:val="0"/>
      <w:marRight w:val="0"/>
      <w:marTop w:val="0"/>
      <w:marBottom w:val="0"/>
      <w:divBdr>
        <w:top w:val="none" w:sz="0" w:space="0" w:color="auto"/>
        <w:left w:val="none" w:sz="0" w:space="0" w:color="auto"/>
        <w:bottom w:val="none" w:sz="0" w:space="0" w:color="auto"/>
        <w:right w:val="none" w:sz="0" w:space="0" w:color="auto"/>
      </w:divBdr>
    </w:div>
    <w:div w:id="996153816">
      <w:bodyDiv w:val="1"/>
      <w:marLeft w:val="0"/>
      <w:marRight w:val="0"/>
      <w:marTop w:val="0"/>
      <w:marBottom w:val="0"/>
      <w:divBdr>
        <w:top w:val="none" w:sz="0" w:space="0" w:color="auto"/>
        <w:left w:val="none" w:sz="0" w:space="0" w:color="auto"/>
        <w:bottom w:val="none" w:sz="0" w:space="0" w:color="auto"/>
        <w:right w:val="none" w:sz="0" w:space="0" w:color="auto"/>
      </w:divBdr>
    </w:div>
    <w:div w:id="1030909272">
      <w:bodyDiv w:val="1"/>
      <w:marLeft w:val="0"/>
      <w:marRight w:val="0"/>
      <w:marTop w:val="0"/>
      <w:marBottom w:val="0"/>
      <w:divBdr>
        <w:top w:val="none" w:sz="0" w:space="0" w:color="auto"/>
        <w:left w:val="none" w:sz="0" w:space="0" w:color="auto"/>
        <w:bottom w:val="none" w:sz="0" w:space="0" w:color="auto"/>
        <w:right w:val="none" w:sz="0" w:space="0" w:color="auto"/>
      </w:divBdr>
    </w:div>
    <w:div w:id="1072047036">
      <w:bodyDiv w:val="1"/>
      <w:marLeft w:val="0"/>
      <w:marRight w:val="0"/>
      <w:marTop w:val="0"/>
      <w:marBottom w:val="0"/>
      <w:divBdr>
        <w:top w:val="none" w:sz="0" w:space="0" w:color="auto"/>
        <w:left w:val="none" w:sz="0" w:space="0" w:color="auto"/>
        <w:bottom w:val="none" w:sz="0" w:space="0" w:color="auto"/>
        <w:right w:val="none" w:sz="0" w:space="0" w:color="auto"/>
      </w:divBdr>
    </w:div>
    <w:div w:id="1101022716">
      <w:bodyDiv w:val="1"/>
      <w:marLeft w:val="0"/>
      <w:marRight w:val="0"/>
      <w:marTop w:val="0"/>
      <w:marBottom w:val="0"/>
      <w:divBdr>
        <w:top w:val="none" w:sz="0" w:space="0" w:color="auto"/>
        <w:left w:val="none" w:sz="0" w:space="0" w:color="auto"/>
        <w:bottom w:val="none" w:sz="0" w:space="0" w:color="auto"/>
        <w:right w:val="none" w:sz="0" w:space="0" w:color="auto"/>
      </w:divBdr>
    </w:div>
    <w:div w:id="1112819255">
      <w:bodyDiv w:val="1"/>
      <w:marLeft w:val="0"/>
      <w:marRight w:val="0"/>
      <w:marTop w:val="0"/>
      <w:marBottom w:val="0"/>
      <w:divBdr>
        <w:top w:val="none" w:sz="0" w:space="0" w:color="auto"/>
        <w:left w:val="none" w:sz="0" w:space="0" w:color="auto"/>
        <w:bottom w:val="none" w:sz="0" w:space="0" w:color="auto"/>
        <w:right w:val="none" w:sz="0" w:space="0" w:color="auto"/>
      </w:divBdr>
    </w:div>
    <w:div w:id="1138302619">
      <w:bodyDiv w:val="1"/>
      <w:marLeft w:val="0"/>
      <w:marRight w:val="0"/>
      <w:marTop w:val="0"/>
      <w:marBottom w:val="0"/>
      <w:divBdr>
        <w:top w:val="none" w:sz="0" w:space="0" w:color="auto"/>
        <w:left w:val="none" w:sz="0" w:space="0" w:color="auto"/>
        <w:bottom w:val="none" w:sz="0" w:space="0" w:color="auto"/>
        <w:right w:val="none" w:sz="0" w:space="0" w:color="auto"/>
      </w:divBdr>
    </w:div>
    <w:div w:id="1233546891">
      <w:bodyDiv w:val="1"/>
      <w:marLeft w:val="0"/>
      <w:marRight w:val="0"/>
      <w:marTop w:val="0"/>
      <w:marBottom w:val="0"/>
      <w:divBdr>
        <w:top w:val="none" w:sz="0" w:space="0" w:color="auto"/>
        <w:left w:val="none" w:sz="0" w:space="0" w:color="auto"/>
        <w:bottom w:val="none" w:sz="0" w:space="0" w:color="auto"/>
        <w:right w:val="none" w:sz="0" w:space="0" w:color="auto"/>
      </w:divBdr>
    </w:div>
    <w:div w:id="1318338055">
      <w:bodyDiv w:val="1"/>
      <w:marLeft w:val="0"/>
      <w:marRight w:val="0"/>
      <w:marTop w:val="0"/>
      <w:marBottom w:val="0"/>
      <w:divBdr>
        <w:top w:val="none" w:sz="0" w:space="0" w:color="auto"/>
        <w:left w:val="none" w:sz="0" w:space="0" w:color="auto"/>
        <w:bottom w:val="none" w:sz="0" w:space="0" w:color="auto"/>
        <w:right w:val="none" w:sz="0" w:space="0" w:color="auto"/>
      </w:divBdr>
    </w:div>
    <w:div w:id="1320579789">
      <w:bodyDiv w:val="1"/>
      <w:marLeft w:val="0"/>
      <w:marRight w:val="0"/>
      <w:marTop w:val="0"/>
      <w:marBottom w:val="0"/>
      <w:divBdr>
        <w:top w:val="none" w:sz="0" w:space="0" w:color="auto"/>
        <w:left w:val="none" w:sz="0" w:space="0" w:color="auto"/>
        <w:bottom w:val="none" w:sz="0" w:space="0" w:color="auto"/>
        <w:right w:val="none" w:sz="0" w:space="0" w:color="auto"/>
      </w:divBdr>
    </w:div>
    <w:div w:id="1353340533">
      <w:bodyDiv w:val="1"/>
      <w:marLeft w:val="0"/>
      <w:marRight w:val="0"/>
      <w:marTop w:val="0"/>
      <w:marBottom w:val="0"/>
      <w:divBdr>
        <w:top w:val="none" w:sz="0" w:space="0" w:color="auto"/>
        <w:left w:val="none" w:sz="0" w:space="0" w:color="auto"/>
        <w:bottom w:val="none" w:sz="0" w:space="0" w:color="auto"/>
        <w:right w:val="none" w:sz="0" w:space="0" w:color="auto"/>
      </w:divBdr>
    </w:div>
    <w:div w:id="1411081672">
      <w:bodyDiv w:val="1"/>
      <w:marLeft w:val="0"/>
      <w:marRight w:val="0"/>
      <w:marTop w:val="0"/>
      <w:marBottom w:val="0"/>
      <w:divBdr>
        <w:top w:val="none" w:sz="0" w:space="0" w:color="auto"/>
        <w:left w:val="none" w:sz="0" w:space="0" w:color="auto"/>
        <w:bottom w:val="none" w:sz="0" w:space="0" w:color="auto"/>
        <w:right w:val="none" w:sz="0" w:space="0" w:color="auto"/>
      </w:divBdr>
    </w:div>
    <w:div w:id="1431507655">
      <w:bodyDiv w:val="1"/>
      <w:marLeft w:val="0"/>
      <w:marRight w:val="0"/>
      <w:marTop w:val="0"/>
      <w:marBottom w:val="0"/>
      <w:divBdr>
        <w:top w:val="none" w:sz="0" w:space="0" w:color="auto"/>
        <w:left w:val="none" w:sz="0" w:space="0" w:color="auto"/>
        <w:bottom w:val="none" w:sz="0" w:space="0" w:color="auto"/>
        <w:right w:val="none" w:sz="0" w:space="0" w:color="auto"/>
      </w:divBdr>
    </w:div>
    <w:div w:id="1486240462">
      <w:bodyDiv w:val="1"/>
      <w:marLeft w:val="0"/>
      <w:marRight w:val="0"/>
      <w:marTop w:val="0"/>
      <w:marBottom w:val="0"/>
      <w:divBdr>
        <w:top w:val="none" w:sz="0" w:space="0" w:color="auto"/>
        <w:left w:val="none" w:sz="0" w:space="0" w:color="auto"/>
        <w:bottom w:val="none" w:sz="0" w:space="0" w:color="auto"/>
        <w:right w:val="none" w:sz="0" w:space="0" w:color="auto"/>
      </w:divBdr>
    </w:div>
    <w:div w:id="1500390430">
      <w:bodyDiv w:val="1"/>
      <w:marLeft w:val="0"/>
      <w:marRight w:val="0"/>
      <w:marTop w:val="0"/>
      <w:marBottom w:val="0"/>
      <w:divBdr>
        <w:top w:val="none" w:sz="0" w:space="0" w:color="auto"/>
        <w:left w:val="none" w:sz="0" w:space="0" w:color="auto"/>
        <w:bottom w:val="none" w:sz="0" w:space="0" w:color="auto"/>
        <w:right w:val="none" w:sz="0" w:space="0" w:color="auto"/>
      </w:divBdr>
    </w:div>
    <w:div w:id="1525441196">
      <w:bodyDiv w:val="1"/>
      <w:marLeft w:val="0"/>
      <w:marRight w:val="0"/>
      <w:marTop w:val="0"/>
      <w:marBottom w:val="0"/>
      <w:divBdr>
        <w:top w:val="none" w:sz="0" w:space="0" w:color="auto"/>
        <w:left w:val="none" w:sz="0" w:space="0" w:color="auto"/>
        <w:bottom w:val="none" w:sz="0" w:space="0" w:color="auto"/>
        <w:right w:val="none" w:sz="0" w:space="0" w:color="auto"/>
      </w:divBdr>
    </w:div>
    <w:div w:id="1557157091">
      <w:bodyDiv w:val="1"/>
      <w:marLeft w:val="0"/>
      <w:marRight w:val="0"/>
      <w:marTop w:val="0"/>
      <w:marBottom w:val="0"/>
      <w:divBdr>
        <w:top w:val="none" w:sz="0" w:space="0" w:color="auto"/>
        <w:left w:val="none" w:sz="0" w:space="0" w:color="auto"/>
        <w:bottom w:val="none" w:sz="0" w:space="0" w:color="auto"/>
        <w:right w:val="none" w:sz="0" w:space="0" w:color="auto"/>
      </w:divBdr>
    </w:div>
    <w:div w:id="1585795851">
      <w:bodyDiv w:val="1"/>
      <w:marLeft w:val="0"/>
      <w:marRight w:val="0"/>
      <w:marTop w:val="0"/>
      <w:marBottom w:val="0"/>
      <w:divBdr>
        <w:top w:val="none" w:sz="0" w:space="0" w:color="auto"/>
        <w:left w:val="none" w:sz="0" w:space="0" w:color="auto"/>
        <w:bottom w:val="none" w:sz="0" w:space="0" w:color="auto"/>
        <w:right w:val="none" w:sz="0" w:space="0" w:color="auto"/>
      </w:divBdr>
    </w:div>
    <w:div w:id="1625306229">
      <w:bodyDiv w:val="1"/>
      <w:marLeft w:val="0"/>
      <w:marRight w:val="0"/>
      <w:marTop w:val="0"/>
      <w:marBottom w:val="0"/>
      <w:divBdr>
        <w:top w:val="none" w:sz="0" w:space="0" w:color="auto"/>
        <w:left w:val="none" w:sz="0" w:space="0" w:color="auto"/>
        <w:bottom w:val="none" w:sz="0" w:space="0" w:color="auto"/>
        <w:right w:val="none" w:sz="0" w:space="0" w:color="auto"/>
      </w:divBdr>
    </w:div>
    <w:div w:id="1651866538">
      <w:bodyDiv w:val="1"/>
      <w:marLeft w:val="0"/>
      <w:marRight w:val="0"/>
      <w:marTop w:val="0"/>
      <w:marBottom w:val="0"/>
      <w:divBdr>
        <w:top w:val="none" w:sz="0" w:space="0" w:color="auto"/>
        <w:left w:val="none" w:sz="0" w:space="0" w:color="auto"/>
        <w:bottom w:val="none" w:sz="0" w:space="0" w:color="auto"/>
        <w:right w:val="none" w:sz="0" w:space="0" w:color="auto"/>
      </w:divBdr>
    </w:div>
    <w:div w:id="1670212706">
      <w:bodyDiv w:val="1"/>
      <w:marLeft w:val="0"/>
      <w:marRight w:val="0"/>
      <w:marTop w:val="0"/>
      <w:marBottom w:val="0"/>
      <w:divBdr>
        <w:top w:val="none" w:sz="0" w:space="0" w:color="auto"/>
        <w:left w:val="none" w:sz="0" w:space="0" w:color="auto"/>
        <w:bottom w:val="none" w:sz="0" w:space="0" w:color="auto"/>
        <w:right w:val="none" w:sz="0" w:space="0" w:color="auto"/>
      </w:divBdr>
    </w:div>
    <w:div w:id="1675451808">
      <w:bodyDiv w:val="1"/>
      <w:marLeft w:val="0"/>
      <w:marRight w:val="0"/>
      <w:marTop w:val="0"/>
      <w:marBottom w:val="0"/>
      <w:divBdr>
        <w:top w:val="none" w:sz="0" w:space="0" w:color="auto"/>
        <w:left w:val="none" w:sz="0" w:space="0" w:color="auto"/>
        <w:bottom w:val="none" w:sz="0" w:space="0" w:color="auto"/>
        <w:right w:val="none" w:sz="0" w:space="0" w:color="auto"/>
      </w:divBdr>
    </w:div>
    <w:div w:id="1734738321">
      <w:bodyDiv w:val="1"/>
      <w:marLeft w:val="0"/>
      <w:marRight w:val="0"/>
      <w:marTop w:val="0"/>
      <w:marBottom w:val="0"/>
      <w:divBdr>
        <w:top w:val="none" w:sz="0" w:space="0" w:color="auto"/>
        <w:left w:val="none" w:sz="0" w:space="0" w:color="auto"/>
        <w:bottom w:val="none" w:sz="0" w:space="0" w:color="auto"/>
        <w:right w:val="none" w:sz="0" w:space="0" w:color="auto"/>
      </w:divBdr>
    </w:div>
    <w:div w:id="1785036208">
      <w:bodyDiv w:val="1"/>
      <w:marLeft w:val="0"/>
      <w:marRight w:val="0"/>
      <w:marTop w:val="0"/>
      <w:marBottom w:val="0"/>
      <w:divBdr>
        <w:top w:val="none" w:sz="0" w:space="0" w:color="auto"/>
        <w:left w:val="none" w:sz="0" w:space="0" w:color="auto"/>
        <w:bottom w:val="none" w:sz="0" w:space="0" w:color="auto"/>
        <w:right w:val="none" w:sz="0" w:space="0" w:color="auto"/>
      </w:divBdr>
    </w:div>
    <w:div w:id="1836996443">
      <w:bodyDiv w:val="1"/>
      <w:marLeft w:val="0"/>
      <w:marRight w:val="0"/>
      <w:marTop w:val="0"/>
      <w:marBottom w:val="0"/>
      <w:divBdr>
        <w:top w:val="none" w:sz="0" w:space="0" w:color="auto"/>
        <w:left w:val="none" w:sz="0" w:space="0" w:color="auto"/>
        <w:bottom w:val="none" w:sz="0" w:space="0" w:color="auto"/>
        <w:right w:val="none" w:sz="0" w:space="0" w:color="auto"/>
      </w:divBdr>
    </w:div>
    <w:div w:id="1856994728">
      <w:bodyDiv w:val="1"/>
      <w:marLeft w:val="0"/>
      <w:marRight w:val="0"/>
      <w:marTop w:val="0"/>
      <w:marBottom w:val="0"/>
      <w:divBdr>
        <w:top w:val="none" w:sz="0" w:space="0" w:color="auto"/>
        <w:left w:val="none" w:sz="0" w:space="0" w:color="auto"/>
        <w:bottom w:val="none" w:sz="0" w:space="0" w:color="auto"/>
        <w:right w:val="none" w:sz="0" w:space="0" w:color="auto"/>
      </w:divBdr>
    </w:div>
    <w:div w:id="1908686576">
      <w:bodyDiv w:val="1"/>
      <w:marLeft w:val="0"/>
      <w:marRight w:val="0"/>
      <w:marTop w:val="0"/>
      <w:marBottom w:val="0"/>
      <w:divBdr>
        <w:top w:val="none" w:sz="0" w:space="0" w:color="auto"/>
        <w:left w:val="none" w:sz="0" w:space="0" w:color="auto"/>
        <w:bottom w:val="none" w:sz="0" w:space="0" w:color="auto"/>
        <w:right w:val="none" w:sz="0" w:space="0" w:color="auto"/>
      </w:divBdr>
    </w:div>
    <w:div w:id="1946425577">
      <w:bodyDiv w:val="1"/>
      <w:marLeft w:val="0"/>
      <w:marRight w:val="0"/>
      <w:marTop w:val="0"/>
      <w:marBottom w:val="0"/>
      <w:divBdr>
        <w:top w:val="none" w:sz="0" w:space="0" w:color="auto"/>
        <w:left w:val="none" w:sz="0" w:space="0" w:color="auto"/>
        <w:bottom w:val="none" w:sz="0" w:space="0" w:color="auto"/>
        <w:right w:val="none" w:sz="0" w:space="0" w:color="auto"/>
      </w:divBdr>
    </w:div>
    <w:div w:id="1958566458">
      <w:bodyDiv w:val="1"/>
      <w:marLeft w:val="0"/>
      <w:marRight w:val="0"/>
      <w:marTop w:val="0"/>
      <w:marBottom w:val="0"/>
      <w:divBdr>
        <w:top w:val="none" w:sz="0" w:space="0" w:color="auto"/>
        <w:left w:val="none" w:sz="0" w:space="0" w:color="auto"/>
        <w:bottom w:val="none" w:sz="0" w:space="0" w:color="auto"/>
        <w:right w:val="none" w:sz="0" w:space="0" w:color="auto"/>
      </w:divBdr>
    </w:div>
    <w:div w:id="1986667390">
      <w:bodyDiv w:val="1"/>
      <w:marLeft w:val="0"/>
      <w:marRight w:val="0"/>
      <w:marTop w:val="0"/>
      <w:marBottom w:val="0"/>
      <w:divBdr>
        <w:top w:val="none" w:sz="0" w:space="0" w:color="auto"/>
        <w:left w:val="none" w:sz="0" w:space="0" w:color="auto"/>
        <w:bottom w:val="none" w:sz="0" w:space="0" w:color="auto"/>
        <w:right w:val="none" w:sz="0" w:space="0" w:color="auto"/>
      </w:divBdr>
    </w:div>
    <w:div w:id="2005350488">
      <w:bodyDiv w:val="1"/>
      <w:marLeft w:val="0"/>
      <w:marRight w:val="0"/>
      <w:marTop w:val="0"/>
      <w:marBottom w:val="0"/>
      <w:divBdr>
        <w:top w:val="none" w:sz="0" w:space="0" w:color="auto"/>
        <w:left w:val="none" w:sz="0" w:space="0" w:color="auto"/>
        <w:bottom w:val="none" w:sz="0" w:space="0" w:color="auto"/>
        <w:right w:val="none" w:sz="0" w:space="0" w:color="auto"/>
      </w:divBdr>
    </w:div>
    <w:div w:id="2027949786">
      <w:bodyDiv w:val="1"/>
      <w:marLeft w:val="0"/>
      <w:marRight w:val="0"/>
      <w:marTop w:val="0"/>
      <w:marBottom w:val="0"/>
      <w:divBdr>
        <w:top w:val="none" w:sz="0" w:space="0" w:color="auto"/>
        <w:left w:val="none" w:sz="0" w:space="0" w:color="auto"/>
        <w:bottom w:val="none" w:sz="0" w:space="0" w:color="auto"/>
        <w:right w:val="none" w:sz="0" w:space="0" w:color="auto"/>
      </w:divBdr>
    </w:div>
    <w:div w:id="2034570878">
      <w:bodyDiv w:val="1"/>
      <w:marLeft w:val="0"/>
      <w:marRight w:val="0"/>
      <w:marTop w:val="0"/>
      <w:marBottom w:val="0"/>
      <w:divBdr>
        <w:top w:val="none" w:sz="0" w:space="0" w:color="auto"/>
        <w:left w:val="none" w:sz="0" w:space="0" w:color="auto"/>
        <w:bottom w:val="none" w:sz="0" w:space="0" w:color="auto"/>
        <w:right w:val="none" w:sz="0" w:space="0" w:color="auto"/>
      </w:divBdr>
    </w:div>
    <w:div w:id="2051607060">
      <w:bodyDiv w:val="1"/>
      <w:marLeft w:val="0"/>
      <w:marRight w:val="0"/>
      <w:marTop w:val="0"/>
      <w:marBottom w:val="0"/>
      <w:divBdr>
        <w:top w:val="none" w:sz="0" w:space="0" w:color="auto"/>
        <w:left w:val="none" w:sz="0" w:space="0" w:color="auto"/>
        <w:bottom w:val="none" w:sz="0" w:space="0" w:color="auto"/>
        <w:right w:val="none" w:sz="0" w:space="0" w:color="auto"/>
      </w:divBdr>
    </w:div>
    <w:div w:id="2118598969">
      <w:bodyDiv w:val="1"/>
      <w:marLeft w:val="0"/>
      <w:marRight w:val="0"/>
      <w:marTop w:val="0"/>
      <w:marBottom w:val="0"/>
      <w:divBdr>
        <w:top w:val="none" w:sz="0" w:space="0" w:color="auto"/>
        <w:left w:val="none" w:sz="0" w:space="0" w:color="auto"/>
        <w:bottom w:val="none" w:sz="0" w:space="0" w:color="auto"/>
        <w:right w:val="none" w:sz="0" w:space="0" w:color="auto"/>
      </w:divBdr>
    </w:div>
    <w:div w:id="2119179502">
      <w:bodyDiv w:val="1"/>
      <w:marLeft w:val="0"/>
      <w:marRight w:val="0"/>
      <w:marTop w:val="0"/>
      <w:marBottom w:val="0"/>
      <w:divBdr>
        <w:top w:val="none" w:sz="0" w:space="0" w:color="auto"/>
        <w:left w:val="none" w:sz="0" w:space="0" w:color="auto"/>
        <w:bottom w:val="none" w:sz="0" w:space="0" w:color="auto"/>
        <w:right w:val="none" w:sz="0" w:space="0" w:color="auto"/>
      </w:divBdr>
    </w:div>
    <w:div w:id="214311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Npk66MBv"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Ant10</b:Tag>
    <b:SourceType>Book</b:SourceType>
    <b:Guid>{54355C44-1182-4CB5-BD08-25BE11D86BBF}</b:Guid>
    <b:Title>Cloud Computing A Practical Approach</b:Title>
    <b:Year>2010</b:Year>
    <b:Author>
      <b:Author>
        <b:NameList>
          <b:Person>
            <b:Last>Velte</b:Last>
            <b:First>Anthony</b:First>
            <b:Middle>T.</b:Middle>
          </b:Person>
          <b:Person>
            <b:Last>Velte</b:Last>
            <b:First>Toby</b:First>
            <b:Middle>J.</b:Middle>
          </b:Person>
          <b:Person>
            <b:Last>Elsenpeter</b:Last>
            <b:First>Robert</b:First>
          </b:Person>
        </b:NameList>
      </b:Author>
    </b:Author>
    <b:City>New York</b:City>
    <b:Publisher>McGraw-Hill</b:Publisher>
    <b:Edition>1st</b:Edition>
    <b:RefOrder>9</b:RefOrder>
  </b:Source>
  <b:Source>
    <b:Tag>Ron101</b:Tag>
    <b:SourceType>Book</b:SourceType>
    <b:Guid>{B9748A97-3B70-4BF7-B443-9BE7734D210F}</b:Guid>
    <b:Author>
      <b:Author>
        <b:NameList>
          <b:Person>
            <b:Last>Krutz</b:Last>
            <b:First>Ronald</b:First>
            <b:Middle>L.</b:Middle>
          </b:Person>
          <b:Person>
            <b:Last>Vines</b:Last>
            <b:First>Russel</b:First>
            <b:Middle>Dean</b:Middle>
          </b:Person>
        </b:NameList>
      </b:Author>
    </b:Author>
    <b:Title>Cloud Security: A Comprehensive Guide to Secure Cloud Computing</b:Title>
    <b:Year>2010</b:Year>
    <b:City>Indianapolis, Ind.</b:City>
    <b:Publisher>Wiley</b:Publisher>
    <b:RefOrder>10</b:RefOrder>
  </b:Source>
  <b:Source>
    <b:Tag>BuS11</b:Tag>
    <b:SourceType>DocumentFromInternetSite</b:SourceType>
    <b:Guid>{0399DE1D-66D7-40F2-84DC-17931B3B62BC}</b:Guid>
    <b:Author>
      <b:Author>
        <b:NameList>
          <b:Person>
            <b:Last>Lee</b:Last>
            <b:First>Bu</b:First>
            <b:Middle>Sung</b:Middle>
          </b:Person>
          <b:Person>
            <b:Last>Yan</b:Last>
            <b:First>Shixing</b:First>
          </b:Person>
          <b:Person>
            <b:Last>Ma</b:Last>
            <b:First>Ding</b:First>
          </b:Person>
          <b:Person>
            <b:Last>Zhao</b:Last>
            <b:First>Guopeng</b:First>
          </b:Person>
        </b:NameList>
      </b:Author>
    </b:Author>
    <b:Title>Aggregating IaaS Service</b:Title>
    <b:Year>2011</b:Year>
    <b:Month>April</b:Month>
    <b:Day>2</b:Day>
    <b:YearAccessed>2018</b:YearAccessed>
    <b:MonthAccessed>December</b:MonthAccessed>
    <b:DayAccessed>17</b:DayAccessed>
    <b:URL>https://ieeexplore.ieee.org/document/5958104/authors#authors</b:URL>
    <b:RefOrder>11</b:RefOrder>
  </b:Source>
  <b:Source>
    <b:Tag>Liu11</b:Tag>
    <b:SourceType>DocumentFromInternetSite</b:SourceType>
    <b:Guid>{6D66F7AD-7F99-45D5-B2DC-6CC1E59B8B34}</b:Guid>
    <b:Author>
      <b:Author>
        <b:NameList>
          <b:Person>
            <b:Last>Xu</b:Last>
            <b:First>Liutong</b:First>
          </b:Person>
          <b:Person>
            <b:Last>Yang</b:Last>
            <b:First>Jie</b:First>
          </b:Person>
        </b:NameList>
      </b:Author>
    </b:Author>
    <b:Title>A management platform for Eucalyptus-based IaaS</b:Title>
    <b:Year>2011</b:Year>
    <b:City>Beijing</b:City>
    <b:Publisher>IEEE</b:Publisher>
    <b:Month>Sept</b:Month>
    <b:Day>15-17</b:Day>
    <b:YearAccessed>2018</b:YearAccessed>
    <b:MonthAccessed>December</b:MonthAccessed>
    <b:DayAccessed>18</b:DayAccessed>
    <b:URL>https://ieeexplore.ieee.org/document/6045059/authors#authors</b:URL>
    <b:RefOrder>12</b:RefOrder>
  </b:Source>
  <b:Source>
    <b:Tag>MKo13</b:Tag>
    <b:SourceType>DocumentFromInternetSite</b:SourceType>
    <b:Guid>{5DE66D7F-93B6-4853-BA15-D8833835849D}</b:Guid>
    <b:Title>IaaS type Cloud infrastructure assessment and monitoring</b:Title>
    <b:Year>2013</b:Year>
    <b:Author>
      <b:Author>
        <b:NameList>
          <b:Person>
            <b:Last>Kozlovszky</b:Last>
            <b:First>M.</b:First>
          </b:Person>
          <b:Person>
            <b:Last>Törőcsik</b:Last>
            <b:First>M.</b:First>
          </b:Person>
          <b:Person>
            <b:Last>Schubert</b:Last>
            <b:First>T.</b:First>
          </b:Person>
          <b:Person>
            <b:Last>Póserné</b:Last>
            <b:First>V.</b:First>
          </b:Person>
        </b:NameList>
      </b:Author>
    </b:Author>
    <b:Month>May</b:Month>
    <b:Day>20-24</b:Day>
    <b:YearAccessed>2018</b:YearAccessed>
    <b:MonthAccessed>December</b:MonthAccessed>
    <b:DayAccessed>17</b:DayAccessed>
    <b:URL>https://ieeexplore.ieee.org/document/6596261/authors#authors</b:URL>
    <b:RefOrder>13</b:RefOrder>
  </b:Source>
  <b:Source>
    <b:Tag>Kha101</b:Tag>
    <b:SourceType>DocumentFromInternetSite</b:SourceType>
    <b:Guid>{DC9E60A8-3087-4D45-9EB0-AE8101DB3DC2}</b:Guid>
    <b:Title>Cloud Migration: A Case Study of Migrating an Enterprise IT System to IaaS</b:Title>
    <b:Year>2010</b:Year>
    <b:City>Miami</b:City>
    <b:Publisher>IEEE</b:Publisher>
    <b:Author>
      <b:Author>
        <b:NameList>
          <b:Person>
            <b:Last>Khajeh-Hosseini</b:Last>
            <b:First>Ali</b:First>
          </b:Person>
          <b:Person>
            <b:Last>Greenwood</b:Last>
            <b:First>David</b:First>
          </b:Person>
          <b:Person>
            <b:Last>Sommerville</b:Last>
            <b:First>Ian</b:First>
          </b:Person>
        </b:NameList>
      </b:Author>
    </b:Author>
    <b:Month>July</b:Month>
    <b:Day>10</b:Day>
    <b:YearAccessed>2018</b:YearAccessed>
    <b:MonthAccessed>October</b:MonthAccessed>
    <b:DayAccessed>17</b:DayAccessed>
    <b:URL>https://ieeexplore.ieee.org/document/5557962/authors#authors</b:URL>
    <b:RefOrder>14</b:RefOrder>
  </b:Source>
  <b:Source>
    <b:Tag>Alt171</b:Tag>
    <b:SourceType>DocumentFromInternetSite</b:SourceType>
    <b:Guid>{A148E7C1-EA1D-4198-AB18-DAAC323CE1B8}</b:Guid>
    <b:Title>Data subject rights in the cloud: A grounded study on data protection assurance in the light of GDPR</b:Title>
    <b:Year>2017</b:Year>
    <b:Month>December</b:Month>
    <b:Day>14</b:Day>
    <b:YearAccessed>2018</b:YearAccessed>
    <b:MonthAccessed>October</b:MonthAccessed>
    <b:DayAccessed>18</b:DayAccessed>
    <b:URL>https://ieeexplore.ieee.org/document/8356406/authors#authors</b:URL>
    <b:Author>
      <b:Author>
        <b:NameList>
          <b:Person>
            <b:Last>Altorbaq </b:Last>
            <b:First>Alaa</b:First>
          </b:Person>
          <b:Person>
            <b:Last>Blix </b:Last>
            <b:First>Fredrik</b:First>
          </b:Person>
          <b:Person>
            <b:Last>Sörman </b:Last>
            <b:First>Stina</b:First>
          </b:Person>
        </b:NameList>
      </b:Author>
    </b:Author>
    <b:RefOrder>15</b:RefOrder>
  </b:Source>
  <b:Source>
    <b:Tag>Hil13</b:Tag>
    <b:SourceType>Book</b:SourceType>
    <b:Guid>{34549C78-C0FF-4383-9B81-D906CC314245}</b:Guid>
    <b:Title>Guide to cloud computing principles and practice</b:Title>
    <b:Year>2013</b:Year>
    <b:Author>
      <b:Author>
        <b:NameList>
          <b:Person>
            <b:Last>Hill</b:Last>
            <b:First>Richard</b:First>
          </b:Person>
          <b:Person>
            <b:Last>Hirsch</b:Last>
            <b:First>Laurie</b:First>
          </b:Person>
          <b:Person>
            <b:Last>Lake</b:Last>
            <b:First>Peter</b:First>
          </b:Person>
          <b:Person>
            <b:Last>Moshiri</b:Last>
            <b:First>Siavash</b:First>
          </b:Person>
        </b:NameList>
      </b:Author>
    </b:Author>
    <b:Publisher>Springer-Verlag London</b:Publisher>
    <b:Edition>1</b:Edition>
    <b:City>London</b:City>
    <b:RefOrder>16</b:RefOrder>
  </b:Source>
  <b:Source>
    <b:Tag>Bah14</b:Tag>
    <b:SourceType>Book</b:SourceType>
    <b:Guid>{7482AD5F-BD0F-4976-B1B9-F937A1A484ED}</b:Guid>
    <b:Title>Internet of things: A Hands-On Approach</b:Title>
    <b:Year>2014</b:Year>
    <b:Publisher>Ashdeep Bahga &amp; Vijay Madisetti</b:Publisher>
    <b:Author>
      <b:Author>
        <b:NameList>
          <b:Person>
            <b:Last>Bahga</b:Last>
            <b:First>Arshdeep</b:First>
          </b:Person>
          <b:Person>
            <b:Last>Madisetti</b:Last>
            <b:First>Vijay</b:First>
          </b:Person>
        </b:NameList>
      </b:Author>
    </b:Author>
    <b:RefOrder>17</b:RefOrder>
  </b:Source>
  <b:Source>
    <b:Tag>Tan11</b:Tag>
    <b:SourceType>Book</b:SourceType>
    <b:Guid>{4E9855EE-30C3-43E5-951E-ED6DD6A756FD}</b:Guid>
    <b:Title>Private Cloud Computing: Consolidation, Virtualization, and Service-Oriented Infrastructure</b:Title>
    <b:Year>2011</b:Year>
    <b:City>Waltham, MA</b:City>
    <b:Publisher>Morgan Kaufmann</b:Publisher>
    <b:Author>
      <b:Author>
        <b:NameList>
          <b:Person>
            <b:Last>Tan</b:Last>
            <b:First>Nam</b:First>
          </b:Person>
          <b:Person>
            <b:Last>Smoot</b:Last>
            <b:First>Stephen</b:First>
          </b:Person>
        </b:NameList>
      </b:Author>
    </b:Author>
    <b:RefOrder>18</b:RefOrder>
  </b:Source>
  <b:Source>
    <b:Tag>Yan13</b:Tag>
    <b:SourceType>Book</b:SourceType>
    <b:Guid>{8DF3590F-5093-4FB5-BA09-D45493280B43}</b:Guid>
    <b:Title>Spatial Cloud Computing: A Practical Approach</b:Title>
    <b:Year>2013</b:Year>
    <b:City>Boca Raton, Florida</b:City>
    <b:Publisher>CRC Press</b:Publisher>
    <b:Author>
      <b:Author>
        <b:NameList>
          <b:Person>
            <b:Last>Yang</b:Last>
            <b:First>Chaowei</b:First>
          </b:Person>
          <b:Person>
            <b:Last>Huang</b:Last>
            <b:First>Qunying</b:First>
          </b:Person>
        </b:NameList>
      </b:Author>
    </b:Author>
    <b:RefOrder>19</b:RefOrder>
  </b:Source>
  <b:Source>
    <b:Tag>Din11</b:Tag>
    <b:SourceType>Book</b:SourceType>
    <b:Guid>{355F4618-1175-4804-AB0B-AD8EEF85CE2B}</b:Guid>
    <b:Title>Moving to the Cloud: Developing Apps in the New World of Cloud Computing</b:Title>
    <b:Year>2011</b:Year>
    <b:Publisher>Syngress</b:Publisher>
    <b:Edition>1</b:Edition>
    <b:Author>
      <b:Author>
        <b:NameList>
          <b:Person>
            <b:Last>Sitaram</b:Last>
            <b:First>Dinkar</b:First>
          </b:Person>
          <b:Person>
            <b:Last>Manjunath</b:Last>
            <b:First>Geetha</b:First>
          </b:Person>
        </b:NameList>
      </b:Author>
    </b:Author>
    <b:City>Waltham</b:City>
    <b:RefOrder>20</b:RefOrder>
  </b:Source>
  <b:Source>
    <b:Tag>Kol151</b:Tag>
    <b:SourceType>DocumentFromInternetSite</b:SourceType>
    <b:Guid>{D4434A1E-1A7D-4C95-A5A3-A3C5FC6CCE6C}</b:Guid>
    <b:Title>Application Migration Effort in the Cloud - The Case of Cloud Platforms </b:Title>
    <b:Year>2015</b:Year>
    <b:Month>July</b:Month>
    <b:Day>2</b:Day>
    <b:YearAccessed>2019</b:YearAccessed>
    <b:MonthAccessed>1</b:MonthAccessed>
    <b:DayAccessed>12</b:DayAccessed>
    <b:URL>https://ieeexplore.ieee.org/document/7214026</b:URL>
    <b:Author>
      <b:Author>
        <b:NameList>
          <b:Person>
            <b:Last>Kolb</b:Last>
            <b:First>Stefan</b:First>
          </b:Person>
          <b:Person>
            <b:Last>Lenhard</b:Last>
            <b:First> Jörg</b:First>
          </b:Person>
          <b:Person>
            <b:Last>Wirtz</b:Last>
            <b:First>Guido</b:First>
          </b:Person>
        </b:NameList>
      </b:Author>
    </b:Author>
    <b:RefOrder>21</b:RefOrder>
  </b:Source>
  <b:Source>
    <b:Tag>Pah131</b:Tag>
    <b:SourceType>DocumentFromInternetSite</b:SourceType>
    <b:Guid>{B3820439-8549-48BF-825B-2F880B7CCEDF}</b:Guid>
    <b:Title>Migration to PaaS clouds - Migration process and architectural concerns </b:Title>
    <b:Year>2013</b:Year>
    <b:Month>September</b:Month>
    <b:Day>23</b:Day>
    <b:YearAccessed>2019</b:YearAccessed>
    <b:MonthAccessed>1</b:MonthAccessed>
    <b:DayAccessed>12</b:DayAccessed>
    <b:URL>https://ieeexplore.ieee.org/document/6632740</b:URL>
    <b:Author>
      <b:Author>
        <b:NameList>
          <b:Person>
            <b:Last>Pahl</b:Last>
            <b:First>Claus</b:First>
          </b:Person>
          <b:Person>
            <b:Last>Xiong </b:Last>
            <b:First>Huanhuan</b:First>
          </b:Person>
        </b:NameList>
      </b:Author>
    </b:Author>
    <b:RefOrder>22</b:RefOrder>
  </b:Source>
  <b:Source>
    <b:Tag>Eur18</b:Tag>
    <b:SourceType>DocumentFromInternetSite</b:SourceType>
    <b:Guid>{04370326-17E7-4F45-8F91-8892299B4C40}</b:Guid>
    <b:Author>
      <b:Author>
        <b:Corporate>Eurostat Press Office</b:Corporate>
      </b:Author>
    </b:Author>
    <b:Title>ICT usage in enterprises in 2018</b:Title>
    <b:Year>2018</b:Year>
    <b:Month>December</b:Month>
    <b:Day>13</b:Day>
    <b:YearAccessed>2019</b:YearAccessed>
    <b:MonthAccessed>February</b:MonthAccessed>
    <b:DayAccessed>19</b:DayAccessed>
    <b:URL>https://ec.europa.eu/eurostat/documents/2995521/9447642/9-13122018-BP-EN.pdf/731844ac-86ad-4095-b188-e03f9f713235</b:URL>
    <b:RefOrder>23</b:RefOrder>
  </b:Source>
  <b:Source>
    <b:Tag>Eur17</b:Tag>
    <b:SourceType>DocumentFromInternetSite</b:SourceType>
    <b:Guid>{514297CC-507B-4DC4-A09A-A150BC5BC890}</b:Guid>
    <b:Author>
      <b:Author>
        <b:Corporate>Eurostat</b:Corporate>
      </b:Author>
    </b:Author>
    <b:Title>Cloud computing use in EU enterprises</b:Title>
    <b:Year>2017</b:Year>
    <b:Month>March</b:Month>
    <b:Day>30</b:Day>
    <b:YearAccessed>19</b:YearAccessed>
    <b:MonthAccessed>February</b:MonthAccessed>
    <b:DayAccessed>19</b:DayAccessed>
    <b:URL>https://ec.europa.eu/eurostat/en/web/products-eurostat-news/-/DDN-20170330-1</b:URL>
    <b:RefOrder>24</b:RefOrder>
  </b:Source>
  <b:Source>
    <b:Tag>Eur14</b:Tag>
    <b:SourceType>DocumentFromInternetSite</b:SourceType>
    <b:Guid>{9A29F9B5-A735-40EF-947E-1F11D95C3460}</b:Guid>
    <b:Author>
      <b:Author>
        <b:Corporate>Eurostat Press Office </b:Corporate>
      </b:Author>
    </b:Author>
    <b:Title>ICT usage in enterprises in 2014 </b:Title>
    <b:Year>2014</b:Year>
    <b:Month>December</b:Month>
    <b:Day>9</b:Day>
    <b:YearAccessed>2019</b:YearAccessed>
    <b:MonthAccessed>February</b:MonthAccessed>
    <b:DayAccessed>19</b:DayAccessed>
    <b:URL>https://ec.europa.eu/eurostat/documents/2995521/6208098/4-09122014-AP-EN.pdf/627ddf4f-730a-46ca-856b-32532d8325c5</b:URL>
    <b:RefOrder>25</b:RefOrder>
  </b:Source>
  <b:Source>
    <b:Tag>Rig18</b:Tag>
    <b:SourceType>DocumentFromInternetSite</b:SourceType>
    <b:Guid>{6B8658AD-6D97-4554-8BF7-34390E04603B}</b:Guid>
    <b:Title>RightScale 2018 State of the Cloud Report</b:Title>
    <b:Year>2018</b:Year>
    <b:YearAccessed>2018</b:YearAccessed>
    <b:MonthAccessed>October</b:MonthAccessed>
    <b:DayAccessed>15</b:DayAccessed>
    <b:URL>https://assets.rightscale.com/uploads/pdfs/RightScale-2018-State-of-the-Cloud-Report.pdf</b:URL>
    <b:Author>
      <b:Author>
        <b:Corporate>RightScale</b:Corporate>
      </b:Author>
    </b:Author>
    <b:Month>January</b:Month>
    <b:RefOrder>26</b:RefOrder>
  </b:Source>
  <b:Source>
    <b:Tag>Gre17</b:Tag>
    <b:SourceType>InternetSite</b:SourceType>
    <b:Guid>{9DCE43D6-0E08-48F1-A688-D5AC6751E6E1}</b:Guid>
    <b:Author>
      <b:Author>
        <b:NameList>
          <b:Person>
            <b:Last>Zolkos</b:Last>
            <b:First>Gregory</b:First>
          </b:Person>
        </b:NameList>
      </b:Author>
    </b:Author>
    <b:Title>5 biggest benefits of moving to the cloud</b:Title>
    <b:Year>2017</b:Year>
    <b:YearAccessed>2018</b:YearAccessed>
    <b:MonthAccessed>October</b:MonthAccessed>
    <b:DayAccessed>15</b:DayAccessed>
    <b:URL>https://www.bizjournals.com/bizjournals/how-to/technology/2017/12/5-biggest-benefits-of-moving-to-the-cloud.html</b:URL>
    <b:RefOrder>1</b:RefOrder>
  </b:Source>
  <b:Source>
    <b:Tag>Zac17</b:Tag>
    <b:SourceType>InternetSite</b:SourceType>
    <b:Guid>{635A5F6D-5866-49AF-8E24-69E00EB991FB}</b:Guid>
    <b:Title>The Benefits Of Moving To The Cloud</b:Title>
    <b:Year>2017</b:Year>
    <b:YearAccessed>2018</b:YearAccessed>
    <b:MonthAccessed>October</b:MonthAccessed>
    <b:DayAccessed>15</b:DayAccessed>
    <b:URL>https://www.forbes.com/sites/forbestechcouncil/2017/05/19/the-benefits-of-moving-to-the-cloud/#52d6b6e24733</b:URL>
    <b:Author>
      <b:Author>
        <b:NameList>
          <b:Person>
            <b:Last>Lanich</b:Last>
            <b:First>Zach</b:First>
          </b:Person>
        </b:NameList>
      </b:Author>
    </b:Author>
    <b:RefOrder>2</b:RefOrder>
  </b:Source>
  <b:Source>
    <b:Tag>Mar11</b:Tag>
    <b:SourceType>InternetSite</b:SourceType>
    <b:Guid>{DC91FEFD-7447-4DD4-99F0-8FEB234C4340}</b:Guid>
    <b:Author>
      <b:Author>
        <b:NameList>
          <b:Person>
            <b:Last>Rouse</b:Last>
            <b:First>Margaret</b:First>
          </b:Person>
        </b:NameList>
      </b:Author>
    </b:Author>
    <b:Title>geo-replication</b:Title>
    <b:Year>2011</b:Year>
    <b:YearAccessed>2018</b:YearAccessed>
    <b:MonthAccessed>October</b:MonthAccessed>
    <b:DayAccessed>15</b:DayAccessed>
    <b:URL>https://searchwindowsserver.techtarget.com/definition/geo-replication</b:URL>
    <b:RefOrder>3</b:RefOrder>
  </b:Source>
  <b:Source>
    <b:Tag>Tim181</b:Tag>
    <b:SourceType>InternetSite</b:SourceType>
    <b:Guid>{CCF9AAA5-E5A3-4BF8-9239-86EE2DC6FB54}</b:Guid>
    <b:Author>
      <b:Author>
        <b:NameList>
          <b:Person>
            <b:Last>Hinchey</b:Last>
            <b:First>Tim</b:First>
          </b:Person>
        </b:NameList>
      </b:Author>
    </b:Author>
    <b:Title>9 reasons cloud computing is a big deal</b:Title>
    <b:Year>2018</b:Year>
    <b:YearAccessed>2018</b:YearAccessed>
    <b:MonthAccessed>October</b:MonthAccessed>
    <b:DayAccessed>15</b:DayAccessed>
    <b:URL>https://dvsadigital.blog.gov.uk/2018/01/24/9-reasons-cloud-computing-is-a-big-deal/</b:URL>
    <b:RefOrder>4</b:RefOrder>
  </b:Source>
  <b:Source>
    <b:Tag>Bus171</b:Tag>
    <b:SourceType>InternetSite</b:SourceType>
    <b:Guid>{C12A032F-7CE5-47FB-B1F5-47BF9751E61F}</b:Guid>
    <b:Author>
      <b:Author>
        <b:Corporate>Business Queensland</b:Corporate>
      </b:Author>
    </b:Author>
    <b:Title>Benefits of cloud computing</b:Title>
    <b:Year>2017</b:Year>
    <b:YearAccessed>2018</b:YearAccessed>
    <b:MonthAccessed>October</b:MonthAccessed>
    <b:DayAccessed>15</b:DayAccessed>
    <b:URL>https://www.business.qld.gov.au/running-business/it/cloud-computing/benefits</b:URL>
    <b:RefOrder>5</b:RefOrder>
  </b:Source>
  <b:Source>
    <b:Tag>Mic18</b:Tag>
    <b:SourceType>InternetSite</b:SourceType>
    <b:Guid>{CC988972-6A09-45E2-A6F0-5B9E124567AA}</b:Guid>
    <b:Author>
      <b:Author>
        <b:Corporate>Microsoft Azure</b:Corporate>
      </b:Author>
    </b:Author>
    <b:Title>What is cloud computing?</b:Title>
    <b:YearAccessed>2018</b:YearAccessed>
    <b:MonthAccessed>October</b:MonthAccessed>
    <b:DayAccessed>15</b:DayAccessed>
    <b:URL>https://azure.microsoft.com/en-gb/overview/what-is-cloud-computing/</b:URL>
    <b:RefOrder>6</b:RefOrder>
  </b:Source>
  <b:Source>
    <b:Tag>Bus17</b:Tag>
    <b:SourceType>InternetSite</b:SourceType>
    <b:Guid>{B60C778C-038A-4452-8C56-5F02926CD7A5}</b:Guid>
    <b:Author>
      <b:Author>
        <b:Corporate>Business Queensland</b:Corporate>
      </b:Author>
    </b:Author>
    <b:Title>Risks of cloud computing</b:Title>
    <b:Year>2017</b:Year>
    <b:YearAccessed>2018</b:YearAccessed>
    <b:MonthAccessed>October</b:MonthAccessed>
    <b:DayAccessed>15</b:DayAccessed>
    <b:URL>https://www.business.qld.gov.au/running-business/it/cloud-computing/risks</b:URL>
    <b:RefOrder>7</b:RefOrder>
  </b:Source>
  <b:Source>
    <b:Tag>Ste14</b:Tag>
    <b:SourceType>InternetSite</b:SourceType>
    <b:Guid>{BEEAE9E7-8FEA-47BF-BB35-E91B78A24279}</b:Guid>
    <b:Author>
      <b:Author>
        <b:NameList>
          <b:Person>
            <b:Last>Donahue</b:Last>
            <b:First>Stephanie</b:First>
          </b:Person>
        </b:NameList>
      </b:Author>
    </b:Author>
    <b:Title>What is Cloud Computing, and What’s the Big Deal?</b:Title>
    <b:Year>2014</b:Year>
    <b:YearAccessed>2018</b:YearAccessed>
    <b:MonthAccessed>October</b:MonthAccessed>
    <b:DayAccessed>15</b:DayAccessed>
    <b:URL>http://www.paitgroup.com/cloud-computing-whats-big-deal/</b:URL>
    <b:RefOrder>8</b:RefOrder>
  </b:Source>
  <b:Source>
    <b:Tag>Kha10</b:Tag>
    <b:SourceType>DocumentFromInternetSite</b:SourceType>
    <b:Guid>{5FCBC7EC-469A-491F-9986-88B5CC8A1DB6}</b:Guid>
    <b:Title>Cloud Migration: A Case Study of Migrating an Enterprise IT System to IaaS</b:Title>
    <b:Year>2010</b:Year>
    <b:YearAccessed>2018</b:YearAccessed>
    <b:MonthAccessed>October</b:MonthAccessed>
    <b:DayAccessed>17</b:DayAccessed>
    <b:URL>https://arxiv.org/ftp/arxiv/papers/1002/1002.3492.pdf</b:URL>
    <b:Month>July</b:Month>
    <b:Day>5-10</b:Day>
    <b:Author>
      <b:Author>
        <b:NameList>
          <b:Person>
            <b:Last>Khajeh-Hosseini</b:Last>
            <b:First>Ali</b:First>
          </b:Person>
          <b:Person>
            <b:Last>Greenwood</b:Last>
            <b:First>David</b:First>
          </b:Person>
          <b:Person>
            <b:Last>Sommerville</b:Last>
            <b:First>Ian</b:First>
          </b:Person>
        </b:NameList>
      </b:Author>
    </b:Author>
    <b:RefOrder>27</b:RefOrder>
  </b:Source>
  <b:Source>
    <b:Tag>Ali18</b:Tag>
    <b:SourceType>InternetSite</b:SourceType>
    <b:Guid>{D1C9DDDB-03B7-450F-8392-020DD27BF900}</b:Guid>
    <b:Author>
      <b:Author>
        <b:NameList>
          <b:Person>
            <b:Last>Aldaine</b:Last>
            <b:First>Alice</b:First>
          </b:Person>
        </b:NameList>
      </b:Author>
    </b:Author>
    <b:Title>Top 10 API Testing Tools (Details &amp; Updates Done for You!)</b:Title>
    <b:Year>2018</b:Year>
    <b:YearAccessed>2019</b:YearAccessed>
    <b:MonthAccessed>April</b:MonthAccessed>
    <b:DayAccessed>1</b:DayAccessed>
    <b:URL>https://medium.com/@alicealdaine/top-10-api-testing-tools-rest-soap-services-5395cb03cfa9</b:URL>
    <b:RefOrder>28</b:RefOrder>
  </b:Source>
  <b:Source>
    <b:Tag>Lar18</b:Tag>
    <b:SourceType>InternetSite</b:SourceType>
    <b:Guid>{1375710E-BDE8-463F-B144-2ACA9B15E0C6}</b:Guid>
    <b:Author>
      <b:Author>
        <b:NameList>
          <b:Person>
            <b:Last>Dignan</b:Last>
            <b:First>Larry</b:First>
          </b:Person>
        </b:NameList>
      </b:Author>
    </b:Author>
    <b:Title>Top cloud providers 2018: How AWS, Microsoft, Google, IBM, Oracle, Alibaba stack up</b:Title>
    <b:Year>2018</b:Year>
    <b:YearAccessed>2019</b:YearAccessed>
    <b:MonthAccessed>February</b:MonthAccessed>
    <b:DayAccessed>14</b:DayAccessed>
    <b:URL>https://www.zdnet.com/article/top-cloud-providers-2018-how-aws-microsoft-google-ibm-oracle-alibaba-stack-up/</b:URL>
    <b:RefOrder>29</b:RefOrder>
  </b:Source>
</b:Sources>
</file>

<file path=customXml/itemProps1.xml><?xml version="1.0" encoding="utf-8"?>
<ds:datastoreItem xmlns:ds="http://schemas.openxmlformats.org/officeDocument/2006/customXml" ds:itemID="{65E09ED8-D809-486A-8D88-528DCBAC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8130</Words>
  <Characters>46343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Fulljames</dc:creator>
  <cp:keywords/>
  <dc:description/>
  <cp:lastModifiedBy>Lewis Fulljames</cp:lastModifiedBy>
  <cp:revision>8</cp:revision>
  <dcterms:created xsi:type="dcterms:W3CDTF">2019-04-05T12:28:00Z</dcterms:created>
  <dcterms:modified xsi:type="dcterms:W3CDTF">2019-04-05T21:20:00Z</dcterms:modified>
</cp:coreProperties>
</file>